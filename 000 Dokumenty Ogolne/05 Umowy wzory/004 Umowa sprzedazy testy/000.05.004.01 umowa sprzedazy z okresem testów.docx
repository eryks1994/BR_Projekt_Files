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961B6" w:rsidR="0015381B" w:rsidP="68CA817D" w:rsidRDefault="0015381B" w14:paraId="4D053630" w14:textId="2267156E">
      <w:pPr>
        <w:pStyle w:val="NormalnyWeb"/>
        <w:shd w:val="clear" w:color="auto" w:fill="FFFFFF" w:themeFill="background1"/>
        <w:spacing w:after="240"/>
        <w:jc w:val="center"/>
        <w:rPr>
          <w:rFonts w:ascii="Calibri" w:hAnsi="Calibri"/>
        </w:rPr>
      </w:pPr>
      <w:r w:rsidRPr="68CA817D" w:rsidR="68CA817D">
        <w:rPr>
          <w:rStyle w:val="Pogrubienie"/>
          <w:rFonts w:ascii="Calibri" w:hAnsi="Calibri"/>
        </w:rPr>
        <w:t xml:space="preserve">UMOWA NR ……   </w:t>
      </w:r>
    </w:p>
    <w:p w:rsidR="000B3703" w:rsidP="0015381B" w:rsidRDefault="007103AD" w14:paraId="5BFCBAF5" w14:textId="77777777">
      <w:pPr>
        <w:pStyle w:val="NormalnyWeb"/>
        <w:shd w:val="clear" w:color="auto" w:fill="FFFFFF"/>
        <w:rPr>
          <w:rFonts w:ascii="Calibri" w:hAnsi="Calibri"/>
        </w:rPr>
      </w:pPr>
      <w:r>
        <w:rPr>
          <w:rFonts w:ascii="Calibri" w:hAnsi="Calibri"/>
        </w:rPr>
        <w:t>zawarta w dniu  …………</w:t>
      </w:r>
      <w:r w:rsidRPr="001961B6" w:rsidR="0015381B">
        <w:rPr>
          <w:rFonts w:ascii="Calibri" w:hAnsi="Calibri"/>
        </w:rPr>
        <w:t xml:space="preserve">w                  , </w:t>
      </w:r>
    </w:p>
    <w:p w:rsidR="000B3703" w:rsidP="0015381B" w:rsidRDefault="000B3703" w14:paraId="099D3BF3" w14:textId="77777777">
      <w:pPr>
        <w:pStyle w:val="NormalnyWeb"/>
        <w:shd w:val="clear" w:color="auto" w:fill="FFFFFF"/>
        <w:rPr>
          <w:rFonts w:ascii="Calibri" w:hAnsi="Calibri"/>
        </w:rPr>
      </w:pPr>
    </w:p>
    <w:p w:rsidRPr="001961B6" w:rsidR="0015381B" w:rsidP="0015381B" w:rsidRDefault="0015381B" w14:paraId="70117ED0" w14:textId="77777777">
      <w:pPr>
        <w:pStyle w:val="NormalnyWeb"/>
        <w:shd w:val="clear" w:color="auto" w:fill="FFFFFF"/>
        <w:rPr>
          <w:rFonts w:ascii="Calibri" w:hAnsi="Calibri"/>
        </w:rPr>
      </w:pPr>
      <w:r w:rsidRPr="68CA817D" w:rsidR="68CA817D">
        <w:rPr>
          <w:rFonts w:ascii="Calibri" w:hAnsi="Calibri"/>
        </w:rPr>
        <w:t>pomiędzy:</w:t>
      </w:r>
    </w:p>
    <w:p w:rsidR="68CA817D" w:rsidP="68CA817D" w:rsidRDefault="68CA817D" w14:paraId="798CF2DC" w14:textId="6B3FC598">
      <w:pPr>
        <w:pStyle w:val="NormalnyWeb"/>
        <w:shd w:val="clear" w:color="auto" w:fill="FFFFFF" w:themeFill="background1"/>
        <w:rPr>
          <w:rFonts w:ascii="Calibri" w:hAnsi="Calibri"/>
        </w:rPr>
      </w:pPr>
    </w:p>
    <w:p w:rsidR="68CA817D" w:rsidP="68CA817D" w:rsidRDefault="68CA817D" w14:paraId="25B39B65" w14:textId="01DE8C99">
      <w:pPr>
        <w:pStyle w:val="NormalnyWeb"/>
        <w:shd w:val="clear" w:color="auto" w:fill="FFFFFF" w:themeFill="background1"/>
        <w:rPr>
          <w:rFonts w:ascii="Calibri" w:hAnsi="Calibri"/>
        </w:rPr>
      </w:pPr>
    </w:p>
    <w:p w:rsidRPr="001E182F" w:rsidR="0015381B" w:rsidP="0015381B" w:rsidRDefault="0015381B" w14:paraId="6A3AF1D6" w14:textId="77777777">
      <w:pPr>
        <w:tabs>
          <w:tab w:val="num" w:pos="1521"/>
        </w:tabs>
        <w:jc w:val="both"/>
        <w:rPr>
          <w:rFonts w:ascii="Calibri" w:hAnsi="Calibri" w:cs="Tahoma"/>
          <w:b/>
          <w:lang w:val="pl-PL"/>
        </w:rPr>
      </w:pPr>
      <w:r w:rsidRPr="001961B6">
        <w:rPr>
          <w:rFonts w:ascii="Calibri" w:hAnsi="Calibri"/>
          <w:lang w:val="pl-PL"/>
        </w:rPr>
        <w:br/>
      </w:r>
    </w:p>
    <w:p w:rsidR="0015381B" w:rsidP="0015381B" w:rsidRDefault="003F4CF0" w14:paraId="12E022D4" w14:textId="77777777">
      <w:pPr>
        <w:tabs>
          <w:tab w:val="num" w:pos="1521"/>
        </w:tabs>
        <w:jc w:val="both"/>
        <w:rPr>
          <w:rFonts w:ascii="Calibri" w:hAnsi="Calibri" w:cs="Tahoma"/>
          <w:lang w:val="pl-PL"/>
        </w:rPr>
      </w:pPr>
      <w:r>
        <w:rPr>
          <w:rFonts w:ascii="Calibri" w:hAnsi="Calibri" w:cs="Tahoma"/>
          <w:lang w:val="pl-PL"/>
        </w:rPr>
        <w:t xml:space="preserve">Reprezentowaną przez </w:t>
      </w:r>
      <w:r w:rsidR="003554DC">
        <w:rPr>
          <w:rFonts w:ascii="Calibri" w:hAnsi="Calibri" w:cs="Tahoma"/>
          <w:lang w:val="pl-PL"/>
        </w:rPr>
        <w:t>:</w:t>
      </w:r>
    </w:p>
    <w:p w:rsidR="003554DC" w:rsidP="0015381B" w:rsidRDefault="003554DC" w14:paraId="3BA4CE4C" w14:textId="3A358427">
      <w:pPr>
        <w:tabs>
          <w:tab w:val="num" w:pos="1521"/>
        </w:tabs>
        <w:jc w:val="both"/>
        <w:rPr>
          <w:rFonts w:ascii="Calibri" w:hAnsi="Calibri" w:cs="Tahoma"/>
          <w:lang w:val="pl-PL"/>
        </w:rPr>
      </w:pPr>
      <w:r w:rsidRPr="68CA817D" w:rsidR="68CA817D">
        <w:rPr>
          <w:rFonts w:ascii="Calibri" w:hAnsi="Calibri" w:cs="Tahoma"/>
          <w:lang w:val="pl-PL"/>
        </w:rPr>
        <w:t>-</w:t>
      </w:r>
    </w:p>
    <w:p w:rsidRPr="001E182F" w:rsidR="00BD6EEF" w:rsidP="0015381B" w:rsidRDefault="00BD6EEF" w14:paraId="045EBB93" w14:textId="6B9C4257">
      <w:pPr>
        <w:tabs>
          <w:tab w:val="num" w:pos="1521"/>
        </w:tabs>
        <w:jc w:val="both"/>
        <w:rPr>
          <w:rFonts w:ascii="Calibri" w:hAnsi="Calibri" w:cs="Tahoma"/>
          <w:lang w:val="pl-PL"/>
        </w:rPr>
      </w:pPr>
      <w:r w:rsidRPr="68CA817D" w:rsidR="68CA817D">
        <w:rPr>
          <w:rFonts w:ascii="Calibri" w:hAnsi="Calibri" w:cs="Tahoma"/>
          <w:lang w:val="pl-PL"/>
        </w:rPr>
        <w:t>-</w:t>
      </w:r>
    </w:p>
    <w:p w:rsidRPr="003554DC" w:rsidR="0015381B" w:rsidP="003554DC" w:rsidRDefault="003554DC" w14:paraId="3C3FADED" w14:textId="0FB05548">
      <w:pPr>
        <w:jc w:val="both"/>
        <w:rPr>
          <w:rFonts w:ascii="Calibri" w:hAnsi="Calibri"/>
          <w:lang w:val="pl-PL"/>
        </w:rPr>
      </w:pPr>
      <w:r>
        <w:rPr>
          <w:rFonts w:ascii="Calibri" w:hAnsi="Calibri" w:cs="Tahoma"/>
          <w:lang w:val="pl-PL"/>
        </w:rPr>
        <w:t>zw</w:t>
      </w:r>
      <w:r w:rsidRPr="003554DC" w:rsidR="0015381B">
        <w:rPr>
          <w:rFonts w:ascii="Calibri" w:hAnsi="Calibri"/>
          <w:lang w:val="pl-PL"/>
        </w:rPr>
        <w:t xml:space="preserve">anym w treści </w:t>
      </w:r>
      <w:r w:rsidR="00DB4515">
        <w:rPr>
          <w:rFonts w:ascii="Calibri" w:hAnsi="Calibri"/>
          <w:lang w:val="pl-PL"/>
        </w:rPr>
        <w:t>Umowy</w:t>
      </w:r>
      <w:r w:rsidRPr="003554DC" w:rsidR="0015381B">
        <w:rPr>
          <w:rFonts w:ascii="Calibri" w:hAnsi="Calibri"/>
          <w:lang w:val="pl-PL"/>
        </w:rPr>
        <w:t xml:space="preserve"> </w:t>
      </w:r>
      <w:r w:rsidRPr="003554DC" w:rsidR="0015381B">
        <w:rPr>
          <w:rStyle w:val="Pogrubienie"/>
          <w:rFonts w:ascii="Calibri" w:hAnsi="Calibri"/>
          <w:lang w:val="pl-PL"/>
        </w:rPr>
        <w:t>Zamawiającym</w:t>
      </w:r>
      <w:r w:rsidRPr="003554DC" w:rsidR="0015381B">
        <w:rPr>
          <w:rFonts w:ascii="Calibri" w:hAnsi="Calibri"/>
          <w:lang w:val="pl-PL"/>
        </w:rPr>
        <w:t>,</w:t>
      </w:r>
    </w:p>
    <w:p w:rsidRPr="001961B6" w:rsidR="0015381B" w:rsidP="0015381B" w:rsidRDefault="0015381B" w14:paraId="72003CB4" w14:textId="77777777">
      <w:pPr>
        <w:pStyle w:val="NormalnyWeb"/>
        <w:shd w:val="clear" w:color="auto" w:fill="FFFFFF"/>
        <w:rPr>
          <w:rFonts w:ascii="Calibri" w:hAnsi="Calibri"/>
        </w:rPr>
      </w:pPr>
    </w:p>
    <w:p w:rsidR="0015381B" w:rsidP="0015381B" w:rsidRDefault="0015381B" w14:paraId="0E25BCE8" w14:textId="77777777">
      <w:pPr>
        <w:rPr>
          <w:rFonts w:ascii="Calibri" w:hAnsi="Calibri" w:eastAsia="MS Mincho" w:cs="Arial"/>
          <w:lang w:val="pl-PL"/>
        </w:rPr>
      </w:pPr>
      <w:r w:rsidRPr="001961B6">
        <w:rPr>
          <w:rFonts w:ascii="Calibri" w:hAnsi="Calibri" w:eastAsia="MS Mincho" w:cs="Arial"/>
          <w:lang w:val="pl-PL"/>
        </w:rPr>
        <w:t>a</w:t>
      </w:r>
    </w:p>
    <w:p w:rsidR="00BD6EEF" w:rsidP="0015381B" w:rsidRDefault="00BD6EEF" w14:paraId="414EAB4D" w14:textId="1A56FA76">
      <w:pPr>
        <w:rPr>
          <w:rFonts w:ascii="Calibri" w:hAnsi="Calibri" w:eastAsia="MS Mincho" w:cs="Arial"/>
          <w:lang w:val="pl-PL"/>
        </w:rPr>
      </w:pPr>
      <w:r w:rsidRPr="68CA817D" w:rsidR="68CA817D">
        <w:rPr>
          <w:rFonts w:ascii="Calibri" w:hAnsi="Calibri" w:eastAsia="MS Mincho" w:cs="Arial"/>
          <w:lang w:val="pl-PL"/>
        </w:rPr>
        <w:t>B&amp;R PROJEKT Sp. Z o. o.</w:t>
      </w:r>
    </w:p>
    <w:p w:rsidR="68CA817D" w:rsidP="68CA817D" w:rsidRDefault="68CA817D" w14:paraId="5DB0EB08" w14:textId="39901F5C">
      <w:pPr>
        <w:pStyle w:val="Normalny"/>
        <w:rPr>
          <w:rFonts w:ascii="Calibri" w:hAnsi="Calibri" w:eastAsia="MS Mincho" w:cs="Arial"/>
          <w:lang w:val="pl-PL"/>
        </w:rPr>
      </w:pPr>
      <w:r w:rsidRPr="68CA817D" w:rsidR="68CA817D">
        <w:rPr>
          <w:rFonts w:ascii="Calibri" w:hAnsi="Calibri" w:eastAsia="MS Mincho" w:cs="Arial"/>
          <w:lang w:val="pl-PL"/>
        </w:rPr>
        <w:t>Ul. Reymonta 4A</w:t>
      </w:r>
    </w:p>
    <w:p w:rsidR="68CA817D" w:rsidP="68CA817D" w:rsidRDefault="68CA817D" w14:paraId="168019C5" w14:textId="4E7F169F">
      <w:pPr>
        <w:pStyle w:val="Normalny"/>
        <w:rPr>
          <w:rFonts w:ascii="Calibri" w:hAnsi="Calibri" w:eastAsia="MS Mincho" w:cs="Arial"/>
          <w:lang w:val="pl-PL"/>
        </w:rPr>
      </w:pPr>
      <w:r w:rsidRPr="68CA817D" w:rsidR="68CA817D">
        <w:rPr>
          <w:rFonts w:ascii="Calibri" w:hAnsi="Calibri" w:eastAsia="MS Mincho" w:cs="Arial"/>
          <w:lang w:val="pl-PL"/>
        </w:rPr>
        <w:t>55-300 Środa Śląska</w:t>
      </w:r>
    </w:p>
    <w:p w:rsidR="68CA817D" w:rsidP="68CA817D" w:rsidRDefault="68CA817D" w14:paraId="30EDE634" w14:textId="5F0CAE84">
      <w:pPr>
        <w:pStyle w:val="Normalny"/>
        <w:rPr>
          <w:rFonts w:ascii="Calibri" w:hAnsi="Calibri" w:eastAsia="MS Mincho" w:cs="Arial"/>
          <w:lang w:val="pl-PL"/>
        </w:rPr>
      </w:pPr>
      <w:r w:rsidRPr="68CA817D" w:rsidR="68CA817D">
        <w:rPr>
          <w:rFonts w:ascii="Calibri" w:hAnsi="Calibri" w:eastAsia="MS Mincho" w:cs="Arial"/>
          <w:lang w:val="pl-PL"/>
        </w:rPr>
        <w:t>NIP 9131636157</w:t>
      </w:r>
    </w:p>
    <w:p w:rsidR="68CA817D" w:rsidP="68CA817D" w:rsidRDefault="68CA817D" w14:paraId="05B615C5" w14:textId="16AD8796">
      <w:pPr>
        <w:pStyle w:val="Normalny"/>
        <w:rPr>
          <w:rFonts w:ascii="Calibri" w:hAnsi="Calibri" w:eastAsia="MS Mincho" w:cs="Arial"/>
          <w:lang w:val="pl-PL"/>
        </w:rPr>
      </w:pPr>
      <w:r w:rsidRPr="68CA817D" w:rsidR="68CA817D">
        <w:rPr>
          <w:rFonts w:ascii="Calibri" w:hAnsi="Calibri" w:eastAsia="MS Mincho" w:cs="Arial"/>
          <w:lang w:val="pl-PL"/>
        </w:rPr>
        <w:t>Reprezentowaną przez</w:t>
      </w:r>
    </w:p>
    <w:p w:rsidR="68CA817D" w:rsidP="68CA817D" w:rsidRDefault="68CA817D" w14:paraId="25D89482" w14:textId="1EDCE607">
      <w:pPr>
        <w:pStyle w:val="Normalny"/>
        <w:rPr>
          <w:rFonts w:ascii="Calibri" w:hAnsi="Calibri" w:eastAsia="MS Mincho" w:cs="Arial"/>
          <w:sz w:val="24"/>
          <w:szCs w:val="24"/>
          <w:lang w:val="pl-PL"/>
        </w:rPr>
      </w:pPr>
      <w:r w:rsidRPr="68CA817D" w:rsidR="68CA817D">
        <w:rPr>
          <w:rFonts w:ascii="Calibri" w:hAnsi="Calibri" w:eastAsia="MS Mincho" w:cs="Arial"/>
          <w:sz w:val="22"/>
          <w:szCs w:val="22"/>
          <w:lang w:val="pl-PL"/>
        </w:rPr>
        <w:t>-</w:t>
      </w:r>
    </w:p>
    <w:p w:rsidR="68CA817D" w:rsidP="68CA817D" w:rsidRDefault="68CA817D" w14:paraId="43E6C643" w14:textId="25B2116C">
      <w:pPr>
        <w:pStyle w:val="Normalny"/>
        <w:rPr>
          <w:rFonts w:ascii="Calibri" w:hAnsi="Calibri" w:eastAsia="MS Mincho" w:cs="Arial"/>
          <w:sz w:val="22"/>
          <w:szCs w:val="22"/>
          <w:lang w:val="pl-PL"/>
        </w:rPr>
      </w:pPr>
      <w:r w:rsidRPr="68CA817D" w:rsidR="68CA817D">
        <w:rPr>
          <w:rFonts w:ascii="Calibri" w:hAnsi="Calibri" w:eastAsia="MS Mincho" w:cs="Arial"/>
          <w:sz w:val="22"/>
          <w:szCs w:val="22"/>
          <w:lang w:val="pl-PL"/>
        </w:rPr>
        <w:t>-</w:t>
      </w:r>
    </w:p>
    <w:p w:rsidR="00CE2626" w:rsidP="68CA817D" w:rsidRDefault="00F56D74" w14:paraId="21158131" w14:textId="31E2F7D9">
      <w:pPr>
        <w:pStyle w:val="Normalny"/>
        <w:rPr>
          <w:rFonts w:ascii="Calibri" w:hAnsi="Calibri" w:eastAsia="MS Mincho" w:cs="Arial"/>
          <w:lang w:val="pl-PL"/>
        </w:rPr>
      </w:pPr>
      <w:r w:rsidRPr="68CA817D" w:rsidR="68CA817D">
        <w:rPr>
          <w:rFonts w:ascii="Calibri" w:hAnsi="Calibri" w:eastAsia="MS Mincho" w:cs="Arial"/>
          <w:lang w:val="pl-PL"/>
        </w:rPr>
        <w:t xml:space="preserve">Zwanym dalej </w:t>
      </w:r>
      <w:r w:rsidRPr="68CA817D" w:rsidR="68CA817D">
        <w:rPr>
          <w:rFonts w:ascii="Calibri" w:hAnsi="Calibri" w:eastAsia="MS Mincho" w:cs="Arial"/>
          <w:b w:val="1"/>
          <w:bCs w:val="1"/>
          <w:lang w:val="pl-PL"/>
        </w:rPr>
        <w:t>Wykonawcą</w:t>
      </w:r>
    </w:p>
    <w:p w:rsidRPr="001961B6" w:rsidR="00CE2626" w:rsidP="68CA817D" w:rsidRDefault="00CE2626" w14:paraId="67A0A6B3" w14:textId="68CB6FB0">
      <w:pPr>
        <w:pStyle w:val="Normalny"/>
        <w:rPr>
          <w:rFonts w:ascii="Calibri" w:hAnsi="Calibri" w:eastAsia="MS Mincho" w:cs="Arial"/>
          <w:lang w:val="pl-PL"/>
        </w:rPr>
      </w:pPr>
    </w:p>
    <w:p w:rsidR="0015381B" w:rsidP="0015381B" w:rsidRDefault="0015381B" w14:paraId="192820EF" w14:textId="77777777">
      <w:pPr>
        <w:rPr>
          <w:rFonts w:ascii="Calibri" w:hAnsi="Calibri" w:eastAsia="MS Mincho" w:cs="Arial"/>
          <w:lang w:val="pl-PL"/>
        </w:rPr>
      </w:pPr>
      <w:r w:rsidRPr="001961B6">
        <w:rPr>
          <w:rFonts w:ascii="Calibri" w:hAnsi="Calibri" w:eastAsia="MS Mincho" w:cs="Arial"/>
          <w:lang w:val="pl-PL"/>
        </w:rPr>
        <w:t>zawarta została umowa następującej treści:</w:t>
      </w:r>
    </w:p>
    <w:p w:rsidRPr="001961B6" w:rsidR="0015381B" w:rsidP="68CA817D" w:rsidRDefault="0015381B" w14:paraId="077D831C" w14:textId="405E2400">
      <w:pPr>
        <w:pStyle w:val="Normalny"/>
        <w:spacing w:before="120"/>
        <w:rPr>
          <w:rFonts w:ascii="Calibri" w:hAnsi="Calibri" w:eastAsia="MS Mincho" w:cs="Arial"/>
          <w:lang w:val="pl-PL"/>
        </w:rPr>
      </w:pPr>
    </w:p>
    <w:p w:rsidRPr="001961B6" w:rsidR="0015381B" w:rsidP="0015381B" w:rsidRDefault="0015381B" w14:paraId="751B7527" w14:textId="77777777">
      <w:pPr>
        <w:spacing w:before="120"/>
        <w:jc w:val="center"/>
        <w:rPr>
          <w:rFonts w:ascii="Calibri" w:hAnsi="Calibri" w:eastAsia="MS Mincho" w:cs="Arial"/>
          <w:b/>
          <w:lang w:val="pl-PL"/>
        </w:rPr>
      </w:pPr>
      <w:r w:rsidRPr="001961B6">
        <w:rPr>
          <w:rFonts w:ascii="Calibri" w:hAnsi="Calibri" w:eastAsia="MS Mincho" w:cs="Arial"/>
          <w:b/>
          <w:lang w:val="pl-PL"/>
        </w:rPr>
        <w:t>§ 1.</w:t>
      </w:r>
    </w:p>
    <w:p w:rsidRPr="001961B6" w:rsidR="0015381B" w:rsidP="0015381B" w:rsidRDefault="0015381B" w14:paraId="396A4AE9" w14:textId="5DDED6F3">
      <w:pPr>
        <w:jc w:val="center"/>
        <w:rPr>
          <w:rFonts w:ascii="Calibri" w:hAnsi="Calibri" w:eastAsia="MS Mincho" w:cs="Arial"/>
          <w:b/>
          <w:lang w:val="pl-PL"/>
        </w:rPr>
      </w:pPr>
      <w:r w:rsidRPr="001961B6">
        <w:rPr>
          <w:rFonts w:ascii="Calibri" w:hAnsi="Calibri" w:eastAsia="MS Mincho" w:cs="Arial"/>
          <w:b/>
          <w:lang w:val="pl-PL"/>
        </w:rPr>
        <w:t xml:space="preserve">PRZEDMIOT </w:t>
      </w:r>
      <w:r w:rsidR="00DB4515">
        <w:rPr>
          <w:rFonts w:ascii="Calibri" w:hAnsi="Calibri" w:eastAsia="MS Mincho" w:cs="Arial"/>
          <w:b/>
          <w:lang w:val="pl-PL"/>
        </w:rPr>
        <w:t>UMOWY</w:t>
      </w:r>
      <w:r w:rsidRPr="001961B6">
        <w:rPr>
          <w:rFonts w:ascii="Calibri" w:hAnsi="Calibri" w:eastAsia="MS Mincho" w:cs="Arial"/>
          <w:b/>
          <w:lang w:val="pl-PL"/>
        </w:rPr>
        <w:t xml:space="preserve"> i TERMINY WYKONANIA</w:t>
      </w:r>
    </w:p>
    <w:p w:rsidR="68CA817D" w:rsidP="68CA817D" w:rsidRDefault="68CA817D" w14:paraId="59835917" w14:textId="14E3EAAA">
      <w:pPr>
        <w:numPr>
          <w:ilvl w:val="0"/>
          <w:numId w:val="12"/>
        </w:numPr>
        <w:spacing w:before="120" w:line="360" w:lineRule="auto"/>
        <w:ind w:left="426" w:hanging="426"/>
        <w:rPr>
          <w:rFonts w:ascii="Calibri" w:hAnsi="Calibri" w:eastAsia="MS Mincho" w:cs="Arial"/>
          <w:lang w:val="pl-PL"/>
        </w:rPr>
      </w:pPr>
      <w:r w:rsidRPr="68CA817D" w:rsidR="68CA817D">
        <w:rPr>
          <w:rFonts w:ascii="Calibri" w:hAnsi="Calibri" w:eastAsia="MS Mincho" w:cs="Arial"/>
          <w:b w:val="1"/>
          <w:bCs w:val="1"/>
          <w:lang w:val="pl-PL"/>
        </w:rPr>
        <w:t>Zamawiający</w:t>
      </w:r>
      <w:r w:rsidRPr="68CA817D" w:rsidR="68CA817D">
        <w:rPr>
          <w:rFonts w:ascii="Calibri" w:hAnsi="Calibri" w:eastAsia="MS Mincho" w:cs="Arial"/>
          <w:lang w:val="pl-PL"/>
        </w:rPr>
        <w:t xml:space="preserve"> wyraża chęć zakupu automatu 4.1D, a Wykonawca przyjmuje do wykonania Automat 4.1 D (zwanym dalej </w:t>
      </w:r>
      <w:r w:rsidRPr="68CA817D" w:rsidR="68CA817D">
        <w:rPr>
          <w:rFonts w:ascii="Calibri" w:hAnsi="Calibri" w:eastAsia="MS Mincho" w:cs="Arial"/>
          <w:b w:val="1"/>
          <w:bCs w:val="1"/>
          <w:lang w:val="pl-PL"/>
        </w:rPr>
        <w:t>Automatem</w:t>
      </w:r>
      <w:r w:rsidRPr="68CA817D" w:rsidR="68CA817D">
        <w:rPr>
          <w:rFonts w:ascii="Calibri" w:hAnsi="Calibri" w:eastAsia="MS Mincho" w:cs="Arial"/>
          <w:lang w:val="pl-PL"/>
        </w:rPr>
        <w:t>) wg specyfikacji zawartej w Załączniku 1 stanowiącym cześć Umowy. Decyzja o zakupie Automatu zostanie podjęta przez Zamawiającego po testach jakie zostaną przeprowadzone w siedzibie Zamawiającego. Testy będą przeprowadzone jak opisano w Etapie 2. Zakup Automatu będzie realizowany poprzez leasing.</w:t>
      </w:r>
    </w:p>
    <w:p w:rsidRPr="00BD6EEF" w:rsidR="0015381B" w:rsidP="0BCF0030" w:rsidRDefault="0BCF0030" w14:paraId="14D2C073" w14:textId="48157E0F">
      <w:pPr>
        <w:numPr>
          <w:ilvl w:val="0"/>
          <w:numId w:val="12"/>
        </w:numPr>
        <w:spacing w:before="120" w:line="360" w:lineRule="auto"/>
        <w:ind w:left="426" w:hanging="426"/>
        <w:rPr>
          <w:rFonts w:ascii="Calibri" w:hAnsi="Calibri" w:eastAsia="MS Mincho" w:cs="Arial"/>
          <w:lang w:val="pl-PL"/>
        </w:rPr>
      </w:pPr>
      <w:r w:rsidRPr="68CA817D" w:rsidR="68CA817D">
        <w:rPr>
          <w:rFonts w:ascii="Calibri" w:hAnsi="Calibri" w:eastAsia="MS Mincho" w:cs="Arial"/>
          <w:lang w:val="pl-PL"/>
        </w:rPr>
        <w:t>Przedmiot Umowy, o którym mowa w ust. 1 §1 Umowy realizowany będzie w następujących etapach i terminach:</w:t>
      </w:r>
    </w:p>
    <w:p w:rsidR="00F56D74" w:rsidP="0BCF0030" w:rsidRDefault="0BCF0030" w14:paraId="742DB3BF" w14:textId="4A53D6C5">
      <w:pPr>
        <w:spacing w:line="360" w:lineRule="auto"/>
        <w:ind w:left="426"/>
        <w:rPr>
          <w:rFonts w:ascii="Calibri" w:hAnsi="Calibri" w:eastAsia="MS Mincho" w:cs="Arial"/>
          <w:b w:val="1"/>
          <w:bCs w:val="1"/>
          <w:lang w:val="pl-PL"/>
        </w:rPr>
      </w:pPr>
      <w:r w:rsidRPr="68CA817D" w:rsidR="68CA817D">
        <w:rPr>
          <w:rFonts w:ascii="Calibri" w:hAnsi="Calibri" w:eastAsia="MS Mincho" w:cs="Arial"/>
          <w:b w:val="1"/>
          <w:bCs w:val="1"/>
          <w:lang w:val="pl-PL"/>
        </w:rPr>
        <w:t xml:space="preserve">Etap 1. Dostawa i </w:t>
      </w:r>
      <w:r w:rsidRPr="68CA817D" w:rsidR="68CA817D">
        <w:rPr>
          <w:rFonts w:ascii="Calibri" w:hAnsi="Calibri" w:eastAsia="MS Mincho" w:cs="Arial"/>
          <w:b w:val="1"/>
          <w:bCs w:val="1"/>
          <w:lang w:val="pl-PL"/>
        </w:rPr>
        <w:t>montaż szkolenie</w:t>
      </w:r>
      <w:r w:rsidRPr="68CA817D" w:rsidR="68CA817D">
        <w:rPr>
          <w:rFonts w:ascii="Calibri" w:hAnsi="Calibri" w:eastAsia="MS Mincho" w:cs="Arial"/>
          <w:b w:val="1"/>
          <w:bCs w:val="1"/>
          <w:lang w:val="pl-PL"/>
        </w:rPr>
        <w:t xml:space="preserve"> z obsługi automatu.  </w:t>
      </w:r>
    </w:p>
    <w:p w:rsidRPr="001961B6" w:rsidR="00BD6EEF" w:rsidP="68CA817D" w:rsidRDefault="0BCF0030" w14:paraId="6F675BD8" w14:textId="64B76BB6">
      <w:pPr>
        <w:pStyle w:val="Normalny"/>
        <w:spacing w:line="360" w:lineRule="auto"/>
        <w:ind w:left="426"/>
        <w:rPr>
          <w:rFonts w:ascii="Calibri" w:hAnsi="Calibri" w:cs="Arial"/>
          <w:lang w:val="pl-PL"/>
        </w:rPr>
      </w:pPr>
      <w:r w:rsidRPr="68CA817D" w:rsidR="68CA817D">
        <w:rPr>
          <w:rFonts w:ascii="Calibri" w:hAnsi="Calibri" w:cs="Arial"/>
          <w:lang w:val="pl-PL"/>
        </w:rPr>
        <w:t xml:space="preserve">Wykonawca dostarczy do siedzimy wskazanej przez Zamawiającego Automatu 4.1D zgodnie z ustaloną wzajemnie wersją pomiędzy Zamawiającym a Wykonawcą. </w:t>
      </w:r>
      <w:r w:rsidRPr="68CA817D" w:rsidR="68CA817D">
        <w:rPr>
          <w:rFonts w:ascii="Calibri" w:hAnsi="Calibri" w:eastAsia="MS Mincho" w:cs="Arial"/>
          <w:b w:val="1"/>
          <w:bCs w:val="1"/>
          <w:lang w:val="pl-PL"/>
        </w:rPr>
        <w:t xml:space="preserve"> </w:t>
      </w:r>
      <w:r w:rsidRPr="68CA817D" w:rsidR="68CA817D">
        <w:rPr>
          <w:rFonts w:ascii="Calibri" w:hAnsi="Calibri" w:cs="Arial"/>
          <w:lang w:val="pl-PL"/>
        </w:rPr>
        <w:t xml:space="preserve"> Dostawa zostanie potwierdzona przez zamawiającego protokołem dostawy Automatu.  </w:t>
      </w:r>
    </w:p>
    <w:p w:rsidRPr="001961B6" w:rsidR="00BD6EEF" w:rsidP="68CA817D" w:rsidRDefault="0BCF0030" w14:paraId="3C298779" w14:textId="5564AD5B">
      <w:pPr>
        <w:pStyle w:val="Normalny"/>
        <w:spacing w:line="360" w:lineRule="auto"/>
        <w:ind w:left="426"/>
        <w:rPr>
          <w:rFonts w:ascii="Calibri" w:hAnsi="Calibri" w:cs="Arial"/>
          <w:lang w:val="pl-PL"/>
        </w:rPr>
      </w:pPr>
      <w:r w:rsidRPr="68CA817D" w:rsidR="68CA817D">
        <w:rPr>
          <w:rFonts w:ascii="Calibri" w:hAnsi="Calibri" w:cs="Arial"/>
          <w:lang w:val="pl-PL"/>
        </w:rPr>
        <w:t xml:space="preserve">Od momentu dostawy Automatu, Zamawiający jest odpowiedzialny za stan techniczny urządzenia. Za wszelkie uszkodzenia wynikające z nieprawidłowego użytkowania Automatu odpowiedzialny jest zamawiający i ponosi wszelki koszty związane z przywróceniem Automatu do stanu wyjściowego. Jeżeli na koniec etapu 2 Zamawiający zdecyduje o zakupie Automatu to przedmiotem zakupu będzie urządzenie wstanie takim jak na koniec etapu 2. </w:t>
      </w:r>
    </w:p>
    <w:p w:rsidRPr="001961B6" w:rsidR="00BD6EEF" w:rsidP="68CA817D" w:rsidRDefault="0BCF0030" w14:paraId="197BD8D4" w14:textId="44FBF7C3">
      <w:pPr>
        <w:pStyle w:val="Normalny"/>
        <w:spacing w:line="360" w:lineRule="auto"/>
        <w:ind w:left="426"/>
        <w:rPr>
          <w:rFonts w:ascii="Calibri" w:hAnsi="Calibri" w:cs="Arial"/>
          <w:lang w:val="pl-PL"/>
        </w:rPr>
      </w:pPr>
      <w:r w:rsidRPr="68CA817D" w:rsidR="68CA817D">
        <w:rPr>
          <w:rFonts w:ascii="Calibri" w:hAnsi="Calibri" w:cs="Arial"/>
          <w:lang w:val="pl-PL"/>
        </w:rPr>
        <w:t>Zamawiający zapewni niezbędne media potrzebne do montażu oraz do poprawnego działania Automatu we wskazanym miejscu wymienionym w Załączniku 2.</w:t>
      </w:r>
    </w:p>
    <w:p w:rsidRPr="001961B6" w:rsidR="00BD6EEF" w:rsidP="0BCF0030" w:rsidRDefault="0BCF0030" w14:paraId="56A0B69E" w14:textId="5F03DA57">
      <w:pPr>
        <w:spacing w:line="360" w:lineRule="auto"/>
        <w:ind w:left="426"/>
        <w:rPr>
          <w:rFonts w:ascii="Calibri" w:hAnsi="Calibri" w:cs="Arial"/>
          <w:lang w:val="pl-PL"/>
        </w:rPr>
      </w:pPr>
      <w:r w:rsidRPr="68CA817D" w:rsidR="68CA817D">
        <w:rPr>
          <w:rFonts w:ascii="Calibri" w:hAnsi="Calibri" w:cs="Arial"/>
          <w:lang w:val="pl-PL"/>
        </w:rPr>
        <w:t>Wykonawca przeszkoli personel zamawiającego (maksymalnie 2 osoby) w obsłudze automatu.  Szkolnie będzie trwało 2 dni robocze. Ze szkolenia zostanie sporządzony protokół. Za termin zakończenie szkolenia przyjmuje się koniec drugiego dnia od rozpoczęcie szkolenia.</w:t>
      </w:r>
    </w:p>
    <w:p w:rsidR="004752E6" w:rsidP="0BCF0030" w:rsidRDefault="0BCF0030" w14:paraId="1077FBC8" w14:textId="6C300C58">
      <w:pPr>
        <w:spacing w:line="360" w:lineRule="auto"/>
        <w:ind w:left="426"/>
        <w:rPr>
          <w:rFonts w:ascii="Calibri" w:hAnsi="Calibri" w:cs="Arial"/>
          <w:b/>
          <w:bCs/>
          <w:lang w:val="pl-PL"/>
        </w:rPr>
      </w:pPr>
      <w:r w:rsidRPr="0BCF0030">
        <w:rPr>
          <w:rFonts w:ascii="Calibri" w:hAnsi="Calibri" w:cs="Arial"/>
          <w:b/>
          <w:bCs/>
          <w:lang w:val="pl-PL"/>
        </w:rPr>
        <w:t xml:space="preserve">Etap 2. </w:t>
      </w:r>
      <w:r w:rsidRPr="0BCF0030">
        <w:rPr>
          <w:rFonts w:ascii="Calibri" w:hAnsi="Calibri" w:eastAsia="MS Mincho" w:cs="Arial"/>
          <w:b/>
          <w:bCs/>
          <w:lang w:val="pl-PL"/>
        </w:rPr>
        <w:t>Testy automatu w siedzibie zamawiającego</w:t>
      </w:r>
    </w:p>
    <w:p w:rsidR="00E56DF1" w:rsidP="0BCF0030" w:rsidRDefault="0BCF0030" w14:paraId="16193EFA" w14:textId="7E0903E8">
      <w:pPr>
        <w:spacing w:line="360" w:lineRule="auto"/>
        <w:ind w:left="426"/>
        <w:rPr>
          <w:rFonts w:ascii="Calibri" w:hAnsi="Calibri" w:cs="Arial"/>
          <w:lang w:val="pl-PL"/>
        </w:rPr>
      </w:pPr>
      <w:r w:rsidRPr="68CA817D" w:rsidR="68CA817D">
        <w:rPr>
          <w:rFonts w:ascii="Calibri" w:hAnsi="Calibri" w:cs="Arial"/>
          <w:lang w:val="pl-PL"/>
        </w:rPr>
        <w:t xml:space="preserve">Po zakończenie etapu 1 zamawiający będzie mógł używać Automat do testów produkcyjnych przez 20 dni roboczych. Materiały do testów (rury, mufy, materiały spawalnicze, gazy osłonowe, części zamienne do palników) dostarczy zmawiający. Termin zakończenia etapu zostanie wyliczony na podstawie zakończenie etapu 1. </w:t>
      </w:r>
    </w:p>
    <w:p w:rsidR="68CA817D" w:rsidP="68CA817D" w:rsidRDefault="68CA817D" w14:paraId="72625B1C" w14:textId="61BE7B9C">
      <w:pPr>
        <w:pStyle w:val="Normalny"/>
        <w:spacing w:line="360" w:lineRule="auto"/>
        <w:ind w:left="426"/>
        <w:rPr>
          <w:rFonts w:ascii="Calibri" w:hAnsi="Calibri" w:cs="Arial"/>
          <w:lang w:val="pl-PL"/>
        </w:rPr>
      </w:pPr>
      <w:r w:rsidRPr="68CA817D" w:rsidR="68CA817D">
        <w:rPr>
          <w:rFonts w:ascii="Calibri" w:hAnsi="Calibri" w:cs="Arial"/>
          <w:lang w:val="pl-PL"/>
        </w:rPr>
        <w:t>Wykonawca wprowadzi w sterownik Automatu datę zakończenia testów. Po upływie tego terminu Automat przestanie działać.</w:t>
      </w:r>
    </w:p>
    <w:p w:rsidR="68CA817D" w:rsidP="68CA817D" w:rsidRDefault="68CA817D" w14:paraId="3F373DE9" w14:textId="0DC1BFAA">
      <w:pPr>
        <w:pStyle w:val="Normalny"/>
        <w:spacing w:line="360" w:lineRule="auto"/>
        <w:ind w:left="426"/>
        <w:rPr>
          <w:rFonts w:ascii="Calibri" w:hAnsi="Calibri" w:cs="Arial"/>
          <w:lang w:val="pl-PL"/>
        </w:rPr>
      </w:pPr>
      <w:r w:rsidRPr="68CA817D" w:rsidR="68CA817D">
        <w:rPr>
          <w:rFonts w:ascii="Calibri" w:hAnsi="Calibri" w:cs="Arial"/>
          <w:lang w:val="pl-PL"/>
        </w:rPr>
        <w:t>Jeżeli zamawiający zdecyduje o zakupie Automatu zostanie podpisana umowa z firma leasingową i przyjmuje się, że urządzenie będzie przedmiotem leasingu w takim stanie jak na koniec Etapu 2.</w:t>
      </w:r>
    </w:p>
    <w:p w:rsidR="68CA817D" w:rsidP="68CA817D" w:rsidRDefault="68CA817D" w14:paraId="0AB665A1" w14:textId="558B43F8">
      <w:pPr>
        <w:pStyle w:val="Normalny"/>
        <w:spacing w:line="360" w:lineRule="auto"/>
        <w:ind w:left="426"/>
        <w:rPr>
          <w:rFonts w:ascii="Calibri" w:hAnsi="Calibri" w:cs="Arial"/>
          <w:lang w:val="pl-PL"/>
        </w:rPr>
      </w:pPr>
      <w:r w:rsidRPr="68CA817D" w:rsidR="68CA817D">
        <w:rPr>
          <w:rFonts w:ascii="Calibri" w:hAnsi="Calibri" w:cs="Arial"/>
          <w:lang w:val="pl-PL"/>
        </w:rPr>
        <w:t xml:space="preserve">Strony ustalają czas na podpisanie umowy leasingowej na 3 tygodnie. </w:t>
      </w:r>
    </w:p>
    <w:p w:rsidR="68CA817D" w:rsidP="68CA817D" w:rsidRDefault="68CA817D" w14:paraId="00C65F9D" w14:textId="21881EEC">
      <w:pPr>
        <w:pStyle w:val="Normalny"/>
        <w:spacing w:line="360" w:lineRule="auto"/>
        <w:ind w:left="426"/>
        <w:rPr>
          <w:rFonts w:ascii="Calibri" w:hAnsi="Calibri" w:cs="Arial"/>
          <w:lang w:val="pl-PL"/>
        </w:rPr>
      </w:pPr>
      <w:r w:rsidRPr="68CA817D" w:rsidR="68CA817D">
        <w:rPr>
          <w:rFonts w:ascii="Calibri" w:hAnsi="Calibri" w:cs="Arial"/>
          <w:lang w:val="pl-PL"/>
        </w:rPr>
        <w:t xml:space="preserve">Jeżeli w tym czasie nie zostanie podpisana umowa z leasingiem to Wykonawca będzie mógł odebrać Automat. </w:t>
      </w:r>
    </w:p>
    <w:p w:rsidRPr="001961B6" w:rsidR="0015381B" w:rsidP="0015381B" w:rsidRDefault="0015381B" w14:paraId="5670CE8F" w14:textId="77777777">
      <w:pPr>
        <w:spacing w:before="120" w:line="360" w:lineRule="auto"/>
        <w:jc w:val="center"/>
        <w:rPr>
          <w:rFonts w:ascii="Calibri" w:hAnsi="Calibri" w:eastAsia="MS Mincho" w:cs="Arial"/>
          <w:b/>
          <w:lang w:val="pl-PL"/>
        </w:rPr>
      </w:pPr>
      <w:r w:rsidRPr="001961B6">
        <w:rPr>
          <w:rFonts w:ascii="Calibri" w:hAnsi="Calibri" w:eastAsia="MS Mincho" w:cs="Arial"/>
          <w:b/>
          <w:lang w:val="pl-PL"/>
        </w:rPr>
        <w:t>§ 2.</w:t>
      </w:r>
    </w:p>
    <w:p w:rsidRPr="001961B6" w:rsidR="0015381B" w:rsidP="68CA817D" w:rsidRDefault="0015381B" w14:paraId="40B131DF" w14:textId="77777777">
      <w:pPr>
        <w:tabs>
          <w:tab w:val="left" w:pos="291"/>
          <w:tab w:val="center" w:pos="4536"/>
        </w:tabs>
        <w:spacing w:line="360" w:lineRule="auto"/>
        <w:jc w:val="left"/>
        <w:rPr>
          <w:rFonts w:ascii="Calibri" w:hAnsi="Calibri" w:eastAsia="MS Mincho" w:cs="Arial"/>
          <w:lang w:val="pl-PL"/>
        </w:rPr>
      </w:pPr>
      <w:r>
        <w:rPr>
          <w:rFonts w:ascii="Calibri" w:hAnsi="Calibri" w:eastAsia="MS Mincho" w:cs="Arial"/>
          <w:b/>
          <w:lang w:val="pl-PL"/>
        </w:rPr>
        <w:tab/>
      </w:r>
      <w:r>
        <w:rPr>
          <w:rFonts w:ascii="Calibri" w:hAnsi="Calibri" w:eastAsia="MS Mincho" w:cs="Arial"/>
          <w:b/>
          <w:lang w:val="pl-PL"/>
        </w:rPr>
        <w:tab/>
      </w:r>
      <w:r w:rsidRPr="68CA817D">
        <w:rPr>
          <w:rFonts w:ascii="Calibri" w:hAnsi="Calibri" w:eastAsia="MS Mincho" w:cs="Arial"/>
          <w:b w:val="1"/>
          <w:bCs w:val="1"/>
          <w:lang w:val="pl-PL"/>
        </w:rPr>
        <w:t>WYNAGRODZENIE</w:t>
      </w:r>
    </w:p>
    <w:p w:rsidRPr="00407DA3" w:rsidR="0015381B" w:rsidP="0015381B" w:rsidRDefault="0015381B" w14:paraId="68D2FD65" w14:textId="26F37D72">
      <w:pPr>
        <w:pStyle w:val="Akapitzlist"/>
        <w:numPr>
          <w:ilvl w:val="0"/>
          <w:numId w:val="14"/>
        </w:numPr>
        <w:spacing w:before="120" w:line="360" w:lineRule="auto"/>
        <w:jc w:val="both"/>
        <w:rPr>
          <w:rFonts w:ascii="Calibri" w:hAnsi="Calibri" w:eastAsia="MS Mincho" w:cs="Arial"/>
          <w:sz w:val="24"/>
          <w:szCs w:val="24"/>
          <w:lang w:val="pl-PL"/>
        </w:rPr>
      </w:pPr>
      <w:r w:rsidRPr="00407DA3">
        <w:rPr>
          <w:rFonts w:ascii="Calibri" w:hAnsi="Calibri" w:eastAsia="MS Mincho" w:cs="Arial"/>
          <w:sz w:val="24"/>
          <w:szCs w:val="24"/>
          <w:lang w:val="pl-PL"/>
        </w:rPr>
        <w:t xml:space="preserve">Strony ustalają wysokość wynagrodzenia na  </w:t>
      </w:r>
      <w:r w:rsidR="000214DB">
        <w:rPr>
          <w:rFonts w:ascii="Calibri" w:hAnsi="Calibri" w:eastAsia="MS Mincho" w:cs="Arial"/>
          <w:color w:val="FF0000"/>
          <w:sz w:val="24"/>
          <w:szCs w:val="24"/>
          <w:lang w:val="pl-PL"/>
        </w:rPr>
        <w:t xml:space="preserve">…….. </w:t>
      </w:r>
      <w:r w:rsidRPr="00407DA3">
        <w:rPr>
          <w:rFonts w:ascii="Calibri" w:hAnsi="Calibri" w:eastAsia="MS Mincho" w:cs="Arial"/>
          <w:sz w:val="24"/>
          <w:szCs w:val="24"/>
          <w:lang w:val="pl-PL"/>
        </w:rPr>
        <w:t xml:space="preserve">     zł (słownie:</w:t>
      </w:r>
      <w:r w:rsidR="007A6A34">
        <w:rPr>
          <w:rFonts w:ascii="Calibri" w:hAnsi="Calibri" w:eastAsia="MS Mincho" w:cs="Arial"/>
          <w:sz w:val="24"/>
          <w:szCs w:val="24"/>
          <w:lang w:val="pl-PL"/>
        </w:rPr>
        <w:t xml:space="preserve"> dwieście dziewięćdziesiąt osiem </w:t>
      </w:r>
      <w:r w:rsidR="00CE2626">
        <w:rPr>
          <w:rFonts w:ascii="Calibri" w:hAnsi="Calibri" w:eastAsia="MS Mincho" w:cs="Arial"/>
          <w:sz w:val="24"/>
          <w:szCs w:val="24"/>
          <w:lang w:val="pl-PL"/>
        </w:rPr>
        <w:t>tysi</w:t>
      </w:r>
      <w:r w:rsidR="007A6A34">
        <w:rPr>
          <w:rFonts w:ascii="Calibri" w:hAnsi="Calibri" w:eastAsia="MS Mincho" w:cs="Arial"/>
          <w:sz w:val="24"/>
          <w:szCs w:val="24"/>
          <w:lang w:val="pl-PL"/>
        </w:rPr>
        <w:t>ęcy</w:t>
      </w:r>
      <w:r w:rsidR="00CE2626">
        <w:rPr>
          <w:rFonts w:ascii="Calibri" w:hAnsi="Calibri" w:eastAsia="MS Mincho" w:cs="Arial"/>
          <w:sz w:val="24"/>
          <w:szCs w:val="24"/>
          <w:lang w:val="pl-PL"/>
        </w:rPr>
        <w:t xml:space="preserve"> </w:t>
      </w:r>
      <w:r>
        <w:rPr>
          <w:rFonts w:ascii="Calibri" w:hAnsi="Calibri" w:eastAsia="MS Mincho" w:cs="Arial"/>
          <w:sz w:val="24"/>
          <w:szCs w:val="24"/>
          <w:lang w:val="pl-PL"/>
        </w:rPr>
        <w:t xml:space="preserve"> </w:t>
      </w:r>
      <w:r w:rsidRPr="00407DA3">
        <w:rPr>
          <w:rFonts w:ascii="Calibri" w:hAnsi="Calibri" w:eastAsia="MS Mincho" w:cs="Arial"/>
          <w:sz w:val="24"/>
          <w:szCs w:val="24"/>
          <w:lang w:val="pl-PL"/>
        </w:rPr>
        <w:t>złotych) netto plus podatek VAT, według obowiązującej stawki.</w:t>
      </w:r>
    </w:p>
    <w:p w:rsidRPr="00407DA3" w:rsidR="0015381B" w:rsidP="0015381B" w:rsidRDefault="0015381B" w14:paraId="014FED2D" w14:textId="573F9DAA">
      <w:pPr>
        <w:pStyle w:val="Akapitzlist"/>
        <w:numPr>
          <w:ilvl w:val="0"/>
          <w:numId w:val="14"/>
        </w:numPr>
        <w:spacing w:before="120" w:line="360" w:lineRule="auto"/>
        <w:jc w:val="both"/>
        <w:rPr>
          <w:rFonts w:ascii="Calibri" w:hAnsi="Calibri" w:eastAsia="MS Mincho" w:cs="Arial"/>
          <w:sz w:val="24"/>
          <w:szCs w:val="24"/>
          <w:lang w:val="pl-PL"/>
        </w:rPr>
      </w:pPr>
      <w:r w:rsidRPr="00407DA3">
        <w:rPr>
          <w:rFonts w:ascii="Calibri" w:hAnsi="Calibri" w:eastAsia="MS Mincho" w:cs="Arial"/>
          <w:sz w:val="24"/>
          <w:szCs w:val="24"/>
          <w:lang w:val="pl-PL"/>
        </w:rPr>
        <w:t xml:space="preserve">Zamawiający oświadcza, że zostały zapewnione środki finansowe na zapłatę wynagrodzenia określonego w ust. 1 §2 </w:t>
      </w:r>
      <w:r w:rsidR="00DB4515">
        <w:rPr>
          <w:rFonts w:ascii="Calibri" w:hAnsi="Calibri" w:eastAsia="MS Mincho" w:cs="Arial"/>
          <w:sz w:val="24"/>
          <w:szCs w:val="24"/>
          <w:lang w:val="pl-PL"/>
        </w:rPr>
        <w:t>Umowy</w:t>
      </w:r>
      <w:r w:rsidRPr="00407DA3">
        <w:rPr>
          <w:rFonts w:ascii="Calibri" w:hAnsi="Calibri" w:eastAsia="MS Mincho" w:cs="Arial"/>
          <w:sz w:val="24"/>
          <w:szCs w:val="24"/>
          <w:lang w:val="pl-PL"/>
        </w:rPr>
        <w:t>.</w:t>
      </w:r>
    </w:p>
    <w:p w:rsidRPr="00407DA3" w:rsidR="0015381B" w:rsidP="0015381B" w:rsidRDefault="0015381B" w14:paraId="724A96E2" w14:textId="77777777">
      <w:pPr>
        <w:pStyle w:val="Akapitzlist"/>
        <w:numPr>
          <w:ilvl w:val="0"/>
          <w:numId w:val="14"/>
        </w:numPr>
        <w:spacing w:before="120" w:line="360" w:lineRule="auto"/>
        <w:jc w:val="both"/>
        <w:rPr>
          <w:rFonts w:ascii="Calibri" w:hAnsi="Calibri" w:eastAsia="MS Mincho" w:cs="Arial"/>
          <w:sz w:val="24"/>
          <w:szCs w:val="24"/>
          <w:lang w:val="pl-PL"/>
        </w:rPr>
      </w:pPr>
      <w:r w:rsidRPr="00407DA3">
        <w:rPr>
          <w:rFonts w:ascii="Calibri" w:hAnsi="Calibri" w:eastAsia="MS Mincho" w:cs="Arial"/>
          <w:sz w:val="24"/>
          <w:szCs w:val="24"/>
          <w:lang w:val="pl-PL"/>
        </w:rPr>
        <w:t xml:space="preserve">Wynagrodzenie Wykonawcy płatne będzie na rachunek bankowy prowadzony przez </w:t>
      </w:r>
      <w:r w:rsidR="00CE2626">
        <w:rPr>
          <w:rFonts w:ascii="Calibri" w:hAnsi="Calibri" w:eastAsia="MS Mincho" w:cs="Arial"/>
          <w:sz w:val="24"/>
          <w:szCs w:val="24"/>
          <w:lang w:val="pl-PL"/>
        </w:rPr>
        <w:t xml:space="preserve">bank </w:t>
      </w:r>
      <w:r w:rsidRPr="00CE2626" w:rsidR="00CE2626">
        <w:rPr>
          <w:rFonts w:ascii="Calibri" w:hAnsi="Calibri" w:eastAsia="MS Mincho" w:cs="Arial"/>
          <w:color w:val="FF0000"/>
          <w:sz w:val="24"/>
          <w:szCs w:val="24"/>
          <w:lang w:val="pl-PL"/>
        </w:rPr>
        <w:t>xxxxxxxxxxxxxxxxxxxxxxxxxxxxxxxxxxxxxxxxxxxxxxxxxxxxxxxxxxx</w:t>
      </w:r>
      <w:r w:rsidRPr="00407DA3">
        <w:rPr>
          <w:rFonts w:ascii="Calibri" w:hAnsi="Calibri" w:eastAsia="MS Mincho" w:cs="Arial"/>
          <w:sz w:val="24"/>
          <w:szCs w:val="24"/>
          <w:lang w:val="pl-PL"/>
        </w:rPr>
        <w:t>, na podstawie faktur  wystawionych przez Wykonawcę.</w:t>
      </w:r>
    </w:p>
    <w:p w:rsidRPr="00934120" w:rsidR="0015381B" w:rsidP="0015381B" w:rsidRDefault="0015381B" w14:paraId="328B5D81" w14:textId="39CEA127">
      <w:pPr>
        <w:pStyle w:val="Akapitzlist"/>
        <w:numPr>
          <w:ilvl w:val="0"/>
          <w:numId w:val="14"/>
        </w:numPr>
        <w:spacing w:before="120" w:line="360" w:lineRule="auto"/>
        <w:jc w:val="both"/>
        <w:rPr>
          <w:rFonts w:ascii="Calibri" w:hAnsi="Calibri" w:eastAsia="MS Mincho" w:cs="Arial"/>
          <w:sz w:val="24"/>
          <w:szCs w:val="24"/>
          <w:lang w:val="pl-PL"/>
        </w:rPr>
      </w:pPr>
      <w:r w:rsidRPr="00934120">
        <w:rPr>
          <w:rFonts w:ascii="Calibri" w:hAnsi="Calibri" w:eastAsia="MS Mincho" w:cs="Arial"/>
          <w:sz w:val="24"/>
          <w:szCs w:val="24"/>
          <w:lang w:val="pl-PL"/>
        </w:rPr>
        <w:t xml:space="preserve">Prawo własności przedmiotu </w:t>
      </w:r>
      <w:r w:rsidR="00DB4515">
        <w:rPr>
          <w:rFonts w:ascii="Calibri" w:hAnsi="Calibri" w:eastAsia="MS Mincho" w:cs="Arial"/>
          <w:sz w:val="24"/>
          <w:szCs w:val="24"/>
          <w:lang w:val="pl-PL"/>
        </w:rPr>
        <w:t>Umowy</w:t>
      </w:r>
      <w:r w:rsidRPr="00934120">
        <w:rPr>
          <w:rFonts w:ascii="Calibri" w:hAnsi="Calibri" w:eastAsia="MS Mincho" w:cs="Arial"/>
          <w:sz w:val="24"/>
          <w:szCs w:val="24"/>
          <w:lang w:val="pl-PL"/>
        </w:rPr>
        <w:t xml:space="preserve"> przechodzi na Zamawiającego po wydaniu </w:t>
      </w:r>
      <w:ins w:author="Grażyna Maciejuk" w:date="2020-01-22T14:55:00Z" w:id="8">
        <w:r w:rsidR="00415EAE">
          <w:rPr>
            <w:rFonts w:ascii="Calibri" w:hAnsi="Calibri" w:eastAsia="MS Mincho" w:cs="Arial"/>
            <w:sz w:val="24"/>
            <w:szCs w:val="24"/>
            <w:lang w:val="pl-PL"/>
          </w:rPr>
          <w:t xml:space="preserve">Przedmiotu </w:t>
        </w:r>
      </w:ins>
      <w:r w:rsidR="00DB4515">
        <w:rPr>
          <w:rFonts w:ascii="Calibri" w:hAnsi="Calibri" w:eastAsia="MS Mincho" w:cs="Arial"/>
          <w:sz w:val="24"/>
          <w:szCs w:val="24"/>
          <w:lang w:val="pl-PL"/>
        </w:rPr>
        <w:t>Umowy</w:t>
      </w:r>
      <w:ins w:author="Grażyna Maciejuk" w:date="2020-01-22T14:55:00Z" w:id="9">
        <w:r w:rsidRPr="00934120" w:rsidR="00415EAE">
          <w:rPr>
            <w:rFonts w:ascii="Calibri" w:hAnsi="Calibri" w:eastAsia="MS Mincho" w:cs="Arial"/>
            <w:sz w:val="24"/>
            <w:szCs w:val="24"/>
            <w:lang w:val="pl-PL"/>
          </w:rPr>
          <w:t xml:space="preserve"> </w:t>
        </w:r>
      </w:ins>
      <w:r w:rsidRPr="00934120">
        <w:rPr>
          <w:rFonts w:ascii="Calibri" w:hAnsi="Calibri" w:eastAsia="MS Mincho" w:cs="Arial"/>
          <w:sz w:val="24"/>
          <w:szCs w:val="24"/>
          <w:lang w:val="pl-PL"/>
        </w:rPr>
        <w:t>i zapłaceniu przez niego całkowitej należności za wykonaną pracę.</w:t>
      </w:r>
    </w:p>
    <w:p w:rsidRPr="00407DA3" w:rsidR="0015381B" w:rsidP="0015381B" w:rsidRDefault="0015381B" w14:paraId="278EF78E" w14:textId="1E96E592">
      <w:pPr>
        <w:pStyle w:val="Akapitzlist"/>
        <w:numPr>
          <w:ilvl w:val="0"/>
          <w:numId w:val="14"/>
        </w:numPr>
        <w:spacing w:before="120" w:line="360" w:lineRule="auto"/>
        <w:jc w:val="both"/>
        <w:rPr>
          <w:rFonts w:ascii="Calibri" w:hAnsi="Calibri" w:eastAsia="MS Mincho" w:cs="Arial"/>
          <w:sz w:val="24"/>
          <w:szCs w:val="24"/>
          <w:lang w:val="pl-PL"/>
        </w:rPr>
      </w:pPr>
      <w:r w:rsidRPr="00407DA3">
        <w:rPr>
          <w:rFonts w:ascii="Calibri" w:hAnsi="Calibri" w:eastAsia="MS Mincho" w:cs="Arial"/>
          <w:sz w:val="24"/>
          <w:szCs w:val="24"/>
          <w:lang w:val="pl-PL"/>
        </w:rPr>
        <w:t xml:space="preserve">Strony ustalają, iż poszczególne faktury będą wystawione na podstawie protokołów odbioru wykonanych prac, o który mowa w ust. 3 §1 </w:t>
      </w:r>
      <w:r w:rsidR="00DB4515">
        <w:rPr>
          <w:rFonts w:ascii="Calibri" w:hAnsi="Calibri" w:eastAsia="MS Mincho" w:cs="Arial"/>
          <w:sz w:val="24"/>
          <w:szCs w:val="24"/>
          <w:lang w:val="pl-PL"/>
        </w:rPr>
        <w:t>Umowy</w:t>
      </w:r>
      <w:r w:rsidRPr="00407DA3">
        <w:rPr>
          <w:rFonts w:ascii="Calibri" w:hAnsi="Calibri" w:eastAsia="MS Mincho" w:cs="Arial"/>
          <w:sz w:val="24"/>
          <w:szCs w:val="24"/>
          <w:lang w:val="pl-PL"/>
        </w:rPr>
        <w:t xml:space="preserve"> podpisanych przez obie </w:t>
      </w:r>
      <w:r w:rsidRPr="009A49DC">
        <w:rPr>
          <w:rFonts w:ascii="Calibri" w:hAnsi="Calibri" w:eastAsia="MS Mincho" w:cs="Arial"/>
          <w:sz w:val="24"/>
          <w:szCs w:val="24"/>
          <w:lang w:val="pl-PL"/>
        </w:rPr>
        <w:t xml:space="preserve">Strony </w:t>
      </w:r>
      <w:r w:rsidR="00DB4515">
        <w:rPr>
          <w:rFonts w:ascii="Calibri" w:hAnsi="Calibri" w:eastAsia="MS Mincho" w:cs="Arial"/>
          <w:sz w:val="24"/>
          <w:szCs w:val="24"/>
          <w:lang w:val="pl-PL"/>
        </w:rPr>
        <w:t>Umowy</w:t>
      </w:r>
      <w:r w:rsidRPr="009A49DC">
        <w:rPr>
          <w:rFonts w:ascii="Calibri" w:hAnsi="Calibri" w:eastAsia="MS Mincho" w:cs="Arial"/>
          <w:sz w:val="24"/>
          <w:szCs w:val="24"/>
          <w:lang w:val="pl-PL"/>
        </w:rPr>
        <w:t>.</w:t>
      </w:r>
    </w:p>
    <w:p w:rsidRPr="009A49DC" w:rsidR="0015381B" w:rsidP="0015381B" w:rsidRDefault="0015381B" w14:paraId="32BBC652" w14:textId="77777777">
      <w:pPr>
        <w:pStyle w:val="Akapitzlist"/>
        <w:numPr>
          <w:ilvl w:val="0"/>
          <w:numId w:val="14"/>
        </w:numPr>
        <w:spacing w:before="120" w:line="360" w:lineRule="auto"/>
        <w:jc w:val="both"/>
        <w:rPr>
          <w:rFonts w:ascii="Calibri" w:hAnsi="Calibri" w:eastAsia="MS Mincho" w:cs="Arial"/>
          <w:sz w:val="24"/>
          <w:szCs w:val="24"/>
          <w:lang w:val="pl-PL"/>
        </w:rPr>
      </w:pPr>
      <w:r w:rsidRPr="68CA817D" w:rsidR="68CA817D">
        <w:rPr>
          <w:rFonts w:ascii="Calibri" w:hAnsi="Calibri" w:cs="Arial"/>
          <w:sz w:val="24"/>
          <w:szCs w:val="24"/>
          <w:lang w:val="pl-PL"/>
        </w:rPr>
        <w:t>Za datę płatności uznaje się dzień obciążenia rachunku bankowego Zamawiającego.</w:t>
      </w:r>
    </w:p>
    <w:p w:rsidR="68CA817D" w:rsidP="68CA817D" w:rsidRDefault="68CA817D" w14:paraId="62A2B26A" w14:textId="65ACC110">
      <w:pPr>
        <w:pStyle w:val="Akapitzlist"/>
        <w:numPr>
          <w:ilvl w:val="0"/>
          <w:numId w:val="14"/>
        </w:numPr>
        <w:spacing w:before="120" w:line="360" w:lineRule="auto"/>
        <w:jc w:val="both"/>
        <w:rPr>
          <w:rFonts w:ascii="Calibri" w:hAnsi="Calibri" w:eastAsia="MS Mincho" w:cs="Arial"/>
          <w:sz w:val="22"/>
          <w:szCs w:val="22"/>
          <w:lang w:val="pl-PL"/>
        </w:rPr>
      </w:pPr>
      <w:r w:rsidRPr="68CA817D" w:rsidR="68CA817D">
        <w:rPr>
          <w:rFonts w:ascii="Calibri" w:hAnsi="Calibri" w:eastAsia="MS Mincho" w:cs="Arial"/>
          <w:sz w:val="24"/>
          <w:szCs w:val="24"/>
          <w:lang w:val="pl-PL"/>
        </w:rPr>
        <w:t>Koszty dostawy, szkolenie i ewentualnie demontażu są po stronie Wykonawcy.</w:t>
      </w:r>
    </w:p>
    <w:p w:rsidRPr="001961B6" w:rsidR="0015381B" w:rsidP="0015381B" w:rsidRDefault="0015381B" w14:paraId="68B4196B" w14:textId="77777777">
      <w:pPr>
        <w:spacing w:before="120" w:line="360" w:lineRule="auto"/>
        <w:jc w:val="center"/>
        <w:rPr>
          <w:rFonts w:ascii="Calibri" w:hAnsi="Calibri" w:eastAsia="MS Mincho" w:cs="Arial"/>
          <w:b/>
          <w:lang w:val="pl-PL"/>
        </w:rPr>
      </w:pPr>
    </w:p>
    <w:p w:rsidRPr="001961B6" w:rsidR="0015381B" w:rsidP="0015381B" w:rsidRDefault="0015381B" w14:paraId="604011B5" w14:textId="77777777">
      <w:pPr>
        <w:spacing w:before="120" w:line="360" w:lineRule="auto"/>
        <w:jc w:val="center"/>
        <w:rPr>
          <w:rFonts w:ascii="Calibri" w:hAnsi="Calibri" w:eastAsia="MS Mincho" w:cs="Arial"/>
          <w:b/>
          <w:lang w:val="pl-PL"/>
        </w:rPr>
      </w:pPr>
      <w:r w:rsidRPr="001961B6">
        <w:rPr>
          <w:rFonts w:ascii="Calibri" w:hAnsi="Calibri" w:eastAsia="MS Mincho" w:cs="Arial"/>
          <w:b/>
          <w:lang w:val="pl-PL"/>
        </w:rPr>
        <w:t>§ 3.</w:t>
      </w:r>
    </w:p>
    <w:p w:rsidRPr="001961B6" w:rsidR="0015381B" w:rsidP="0015381B" w:rsidRDefault="0015381B" w14:paraId="14F445EA" w14:textId="77777777">
      <w:pPr>
        <w:spacing w:line="360" w:lineRule="auto"/>
        <w:jc w:val="center"/>
        <w:rPr>
          <w:rFonts w:ascii="Calibri" w:hAnsi="Calibri" w:eastAsia="MS Mincho" w:cs="Arial"/>
          <w:b/>
          <w:lang w:val="pl-PL"/>
        </w:rPr>
      </w:pPr>
      <w:r w:rsidRPr="001961B6">
        <w:rPr>
          <w:rFonts w:ascii="Calibri" w:hAnsi="Calibri" w:eastAsia="MS Mincho" w:cs="Arial"/>
          <w:b/>
          <w:lang w:val="pl-PL"/>
        </w:rPr>
        <w:t>WARUNKI PŁATNOŚCI</w:t>
      </w:r>
    </w:p>
    <w:p w:rsidRPr="001961B6" w:rsidR="00642F22" w:rsidP="68CA817D" w:rsidRDefault="00642F22" w14:paraId="3F2C5DDB" w14:textId="4F3C100D">
      <w:pPr>
        <w:spacing w:line="360" w:lineRule="auto"/>
        <w:ind/>
        <w:jc w:val="both"/>
        <w:rPr>
          <w:rFonts w:ascii="Calibri" w:hAnsi="Calibri" w:eastAsia="MS Mincho" w:cs="Arial"/>
          <w:lang w:val="pl-PL"/>
        </w:rPr>
      </w:pPr>
      <w:r w:rsidRPr="68CA817D" w:rsidR="68CA817D">
        <w:rPr>
          <w:rFonts w:ascii="Calibri" w:hAnsi="Calibri" w:eastAsia="MS Mincho" w:cs="Arial"/>
          <w:lang w:val="pl-PL"/>
        </w:rPr>
        <w:t>Płatności wynikające z Umowy będą realizowane w oparciu o wystawione przez Wykonawcę faktury zgodnie z umową z leasingiem.</w:t>
      </w:r>
    </w:p>
    <w:p w:rsidRPr="001961B6" w:rsidR="0015381B" w:rsidP="0015381B" w:rsidRDefault="0015381B" w14:paraId="2419711A" w14:textId="77777777">
      <w:pPr>
        <w:spacing w:before="120" w:line="360" w:lineRule="auto"/>
        <w:jc w:val="center"/>
        <w:rPr>
          <w:rFonts w:ascii="Calibri" w:hAnsi="Calibri" w:eastAsia="MS Mincho" w:cs="Arial"/>
          <w:b/>
          <w:lang w:val="pl-PL"/>
        </w:rPr>
      </w:pPr>
      <w:r w:rsidRPr="001961B6">
        <w:rPr>
          <w:rFonts w:ascii="Calibri" w:hAnsi="Calibri" w:eastAsia="MS Mincho" w:cs="Arial"/>
          <w:b/>
          <w:lang w:val="pl-PL"/>
        </w:rPr>
        <w:t>§ 4.</w:t>
      </w:r>
    </w:p>
    <w:p w:rsidRPr="001961B6" w:rsidR="0015381B" w:rsidP="0015381B" w:rsidRDefault="0015381B" w14:paraId="7F14C46A" w14:textId="77777777">
      <w:pPr>
        <w:spacing w:line="360" w:lineRule="auto"/>
        <w:jc w:val="center"/>
        <w:rPr>
          <w:rFonts w:ascii="Calibri" w:hAnsi="Calibri" w:eastAsia="MS Mincho" w:cs="Arial"/>
          <w:b/>
          <w:lang w:val="pl-PL"/>
        </w:rPr>
      </w:pPr>
      <w:r w:rsidRPr="001961B6">
        <w:rPr>
          <w:rFonts w:ascii="Calibri" w:hAnsi="Calibri" w:eastAsia="MS Mincho" w:cs="Arial"/>
          <w:b/>
          <w:lang w:val="pl-PL"/>
        </w:rPr>
        <w:t>ZOBOWIĄZANIA ZAMAWIAJĄCEGO</w:t>
      </w:r>
    </w:p>
    <w:p w:rsidRPr="001961B6" w:rsidR="0015381B" w:rsidP="0015381B" w:rsidRDefault="0015381B" w14:paraId="5AC00BC5" w14:textId="5CA0D73B">
      <w:pPr>
        <w:spacing w:line="360" w:lineRule="auto"/>
        <w:jc w:val="both"/>
        <w:rPr>
          <w:rFonts w:ascii="Calibri" w:hAnsi="Calibri" w:eastAsia="MS Mincho" w:cs="Arial"/>
          <w:lang w:val="pl-PL"/>
        </w:rPr>
      </w:pPr>
      <w:r w:rsidRPr="001961B6">
        <w:rPr>
          <w:rFonts w:ascii="Calibri" w:hAnsi="Calibri" w:eastAsia="MS Mincho" w:cs="Arial"/>
          <w:lang w:val="pl-PL"/>
        </w:rPr>
        <w:t>Szczegółowe zobowiązania Zamawiająceg</w:t>
      </w:r>
      <w:r w:rsidR="00642F22">
        <w:rPr>
          <w:rFonts w:ascii="Calibri" w:hAnsi="Calibri" w:eastAsia="MS Mincho" w:cs="Arial"/>
          <w:lang w:val="pl-PL"/>
        </w:rPr>
        <w:t>o określone są w Załączniku nr 2</w:t>
      </w:r>
      <w:r w:rsidRPr="001961B6">
        <w:rPr>
          <w:rFonts w:ascii="Calibri" w:hAnsi="Calibri" w:eastAsia="MS Mincho" w:cs="Arial"/>
          <w:lang w:val="pl-PL"/>
        </w:rPr>
        <w:t xml:space="preserve"> do </w:t>
      </w:r>
      <w:r w:rsidR="00DB4515">
        <w:rPr>
          <w:rFonts w:ascii="Calibri" w:hAnsi="Calibri" w:eastAsia="MS Mincho" w:cs="Arial"/>
          <w:lang w:val="pl-PL"/>
        </w:rPr>
        <w:t>Umowy</w:t>
      </w:r>
      <w:r w:rsidRPr="001961B6">
        <w:rPr>
          <w:rFonts w:ascii="Calibri" w:hAnsi="Calibri" w:eastAsia="MS Mincho" w:cs="Arial"/>
          <w:lang w:val="pl-PL"/>
        </w:rPr>
        <w:t>.</w:t>
      </w:r>
    </w:p>
    <w:p w:rsidRPr="001961B6" w:rsidR="0015381B" w:rsidP="0015381B" w:rsidRDefault="0015381B" w14:paraId="149068C0" w14:textId="77777777">
      <w:pPr>
        <w:spacing w:before="120" w:line="360" w:lineRule="auto"/>
        <w:jc w:val="center"/>
        <w:rPr>
          <w:rFonts w:ascii="Calibri" w:hAnsi="Calibri" w:eastAsia="MS Mincho" w:cs="Arial"/>
          <w:b/>
          <w:lang w:val="pl-PL"/>
        </w:rPr>
      </w:pPr>
      <w:r w:rsidRPr="001961B6">
        <w:rPr>
          <w:rFonts w:ascii="Calibri" w:hAnsi="Calibri" w:eastAsia="MS Mincho" w:cs="Arial"/>
          <w:b/>
          <w:lang w:val="pl-PL"/>
        </w:rPr>
        <w:t>§ 5.</w:t>
      </w:r>
    </w:p>
    <w:p w:rsidRPr="001961B6" w:rsidR="0015381B" w:rsidP="0015381B" w:rsidRDefault="0015381B" w14:paraId="030F3B9C" w14:textId="10643B83">
      <w:pPr>
        <w:spacing w:line="360" w:lineRule="auto"/>
        <w:jc w:val="center"/>
        <w:rPr>
          <w:rFonts w:ascii="Calibri" w:hAnsi="Calibri" w:eastAsia="MS Mincho" w:cs="Arial"/>
          <w:b/>
          <w:lang w:val="pl-PL"/>
        </w:rPr>
      </w:pPr>
      <w:r w:rsidRPr="001961B6">
        <w:rPr>
          <w:rFonts w:ascii="Calibri" w:hAnsi="Calibri" w:eastAsia="MS Mincho" w:cs="Arial"/>
          <w:b/>
          <w:lang w:val="pl-PL"/>
        </w:rPr>
        <w:t xml:space="preserve">ODBIORY PRZEDMIOTU </w:t>
      </w:r>
      <w:r w:rsidR="00DB4515">
        <w:rPr>
          <w:rFonts w:ascii="Calibri" w:hAnsi="Calibri" w:eastAsia="MS Mincho" w:cs="Arial"/>
          <w:b/>
          <w:lang w:val="pl-PL"/>
        </w:rPr>
        <w:t>UMOWY</w:t>
      </w:r>
    </w:p>
    <w:p w:rsidRPr="001961B6" w:rsidR="0015381B" w:rsidP="0015381B" w:rsidRDefault="0015381B" w14:paraId="7A6E8970" w14:textId="4F7C91CE">
      <w:pPr>
        <w:pStyle w:val="Akapitzlist"/>
        <w:numPr>
          <w:ilvl w:val="0"/>
          <w:numId w:val="13"/>
        </w:numPr>
        <w:spacing w:before="120" w:line="360" w:lineRule="auto"/>
        <w:ind w:left="426" w:hanging="426"/>
        <w:jc w:val="both"/>
        <w:rPr>
          <w:rFonts w:ascii="Calibri" w:hAnsi="Calibri" w:eastAsia="MS Mincho" w:cs="Arial"/>
          <w:sz w:val="24"/>
          <w:szCs w:val="24"/>
          <w:lang w:val="pl-PL"/>
        </w:rPr>
      </w:pPr>
      <w:r w:rsidRPr="001961B6">
        <w:rPr>
          <w:rFonts w:ascii="Calibri" w:hAnsi="Calibri" w:eastAsia="MS Mincho" w:cs="Arial"/>
          <w:sz w:val="24"/>
          <w:szCs w:val="24"/>
          <w:lang w:val="pl-PL"/>
        </w:rPr>
        <w:t>Wykonawca zobowiązany jest zawiadomić Zamawiającego pisemnie</w:t>
      </w:r>
      <w:r w:rsidR="00642F22">
        <w:rPr>
          <w:rFonts w:ascii="Calibri" w:hAnsi="Calibri" w:eastAsia="MS Mincho" w:cs="Arial"/>
          <w:sz w:val="24"/>
          <w:szCs w:val="24"/>
          <w:lang w:val="pl-PL"/>
        </w:rPr>
        <w:t xml:space="preserve"> lub e-mailem</w:t>
      </w:r>
      <w:r w:rsidRPr="001961B6">
        <w:rPr>
          <w:rFonts w:ascii="Calibri" w:hAnsi="Calibri" w:eastAsia="MS Mincho" w:cs="Arial"/>
          <w:sz w:val="24"/>
          <w:szCs w:val="24"/>
          <w:lang w:val="pl-PL"/>
        </w:rPr>
        <w:t xml:space="preserve"> o zakończeniu każdego etapu pracy wymienionego w ust.</w:t>
      </w:r>
      <w:r>
        <w:rPr>
          <w:rFonts w:ascii="Calibri" w:hAnsi="Calibri" w:eastAsia="MS Mincho" w:cs="Arial"/>
          <w:sz w:val="24"/>
          <w:szCs w:val="24"/>
          <w:lang w:val="pl-PL"/>
        </w:rPr>
        <w:t>3</w:t>
      </w:r>
      <w:r w:rsidRPr="001961B6">
        <w:rPr>
          <w:rFonts w:ascii="Calibri" w:hAnsi="Calibri" w:eastAsia="MS Mincho" w:cs="Arial"/>
          <w:sz w:val="24"/>
          <w:szCs w:val="24"/>
          <w:lang w:val="pl-PL"/>
        </w:rPr>
        <w:t xml:space="preserve"> §1 </w:t>
      </w:r>
      <w:r w:rsidR="00DB4515">
        <w:rPr>
          <w:rFonts w:ascii="Calibri" w:hAnsi="Calibri" w:eastAsia="MS Mincho" w:cs="Arial"/>
          <w:sz w:val="24"/>
          <w:szCs w:val="24"/>
          <w:lang w:val="pl-PL"/>
        </w:rPr>
        <w:t>Umowy</w:t>
      </w:r>
      <w:r>
        <w:rPr>
          <w:rFonts w:ascii="Calibri" w:hAnsi="Calibri" w:eastAsia="MS Mincho" w:cs="Arial"/>
          <w:sz w:val="24"/>
          <w:szCs w:val="24"/>
          <w:lang w:val="pl-PL"/>
        </w:rPr>
        <w:t xml:space="preserve"> </w:t>
      </w:r>
      <w:r w:rsidRPr="001961B6">
        <w:rPr>
          <w:rFonts w:ascii="Calibri" w:hAnsi="Calibri" w:eastAsia="MS Mincho" w:cs="Arial"/>
          <w:sz w:val="24"/>
          <w:szCs w:val="24"/>
          <w:lang w:val="pl-PL"/>
        </w:rPr>
        <w:t>i stanowiącego odrębny przedmiot odbioru</w:t>
      </w:r>
      <w:r>
        <w:rPr>
          <w:rFonts w:ascii="Calibri" w:hAnsi="Calibri" w:eastAsia="MS Mincho" w:cs="Arial"/>
          <w:sz w:val="24"/>
          <w:szCs w:val="24"/>
          <w:lang w:val="pl-PL"/>
        </w:rPr>
        <w:t xml:space="preserve"> </w:t>
      </w:r>
      <w:r w:rsidRPr="000C11CB">
        <w:rPr>
          <w:rFonts w:ascii="Calibri" w:hAnsi="Calibri" w:eastAsia="MS Mincho" w:cs="Arial"/>
          <w:sz w:val="24"/>
          <w:szCs w:val="24"/>
          <w:lang w:val="pl-PL"/>
        </w:rPr>
        <w:t xml:space="preserve">w terminie </w:t>
      </w:r>
      <w:r w:rsidRPr="00407DA3">
        <w:rPr>
          <w:rFonts w:ascii="Calibri" w:hAnsi="Calibri" w:eastAsia="MS Mincho" w:cs="Arial"/>
          <w:sz w:val="24"/>
          <w:szCs w:val="24"/>
          <w:lang w:val="pl-PL"/>
        </w:rPr>
        <w:t>5</w:t>
      </w:r>
      <w:r w:rsidRPr="000C11CB">
        <w:rPr>
          <w:rFonts w:ascii="Calibri" w:hAnsi="Calibri" w:eastAsia="MS Mincho" w:cs="Arial"/>
          <w:sz w:val="24"/>
          <w:szCs w:val="24"/>
          <w:lang w:val="pl-PL"/>
        </w:rPr>
        <w:t xml:space="preserve"> dni roboczych od zakończenia wykonania każdego etapu prac.</w:t>
      </w:r>
      <w:r w:rsidRPr="001961B6">
        <w:rPr>
          <w:rFonts w:ascii="Calibri" w:hAnsi="Calibri" w:eastAsia="MS Mincho" w:cs="Arial"/>
          <w:sz w:val="24"/>
          <w:szCs w:val="24"/>
          <w:lang w:val="pl-PL"/>
        </w:rPr>
        <w:t xml:space="preserve"> Terminy wykonania każdego etapu oraz termin końcowy są zachowane, jeżeli zawiadomienie, o którym mowa wyżej wpłynie do Zamawiającego w </w:t>
      </w:r>
      <w:r w:rsidRPr="001961B6">
        <w:rPr>
          <w:rFonts w:ascii="Calibri" w:hAnsi="Calibri" w:eastAsia="MS Mincho" w:cs="Arial"/>
          <w:sz w:val="24"/>
          <w:szCs w:val="24"/>
          <w:lang w:val="pl-PL"/>
        </w:rPr>
        <w:t xml:space="preserve">terminie określonym w </w:t>
      </w:r>
      <w:r w:rsidRPr="000C11CB">
        <w:rPr>
          <w:rFonts w:ascii="Calibri" w:hAnsi="Calibri" w:eastAsia="MS Mincho" w:cs="Arial"/>
          <w:sz w:val="24"/>
          <w:szCs w:val="24"/>
          <w:lang w:val="pl-PL"/>
        </w:rPr>
        <w:t>ust.3 §1</w:t>
      </w:r>
      <w:r w:rsidR="00DB4515">
        <w:rPr>
          <w:rFonts w:ascii="Calibri" w:hAnsi="Calibri" w:eastAsia="MS Mincho" w:cs="Arial"/>
          <w:sz w:val="24"/>
          <w:szCs w:val="24"/>
          <w:lang w:val="pl-PL"/>
        </w:rPr>
        <w:t>Umowy</w:t>
      </w:r>
      <w:r w:rsidRPr="000C11CB">
        <w:rPr>
          <w:rFonts w:ascii="Calibri" w:hAnsi="Calibri" w:eastAsia="MS Mincho" w:cs="Arial"/>
          <w:sz w:val="24"/>
          <w:szCs w:val="24"/>
          <w:lang w:val="pl-PL"/>
        </w:rPr>
        <w:t>. Odbiory</w:t>
      </w:r>
      <w:r w:rsidRPr="001961B6">
        <w:rPr>
          <w:rFonts w:ascii="Calibri" w:hAnsi="Calibri" w:eastAsia="MS Mincho" w:cs="Arial"/>
          <w:sz w:val="24"/>
          <w:szCs w:val="24"/>
          <w:lang w:val="pl-PL"/>
        </w:rPr>
        <w:t xml:space="preserve"> powinny być stwierdzone w formie </w:t>
      </w:r>
      <w:r w:rsidR="00561B2A">
        <w:rPr>
          <w:rFonts w:ascii="Calibri" w:hAnsi="Calibri" w:eastAsia="MS Mincho" w:cs="Arial"/>
          <w:sz w:val="24"/>
          <w:szCs w:val="24"/>
          <w:lang w:val="pl-PL"/>
        </w:rPr>
        <w:t>P</w:t>
      </w:r>
      <w:r w:rsidRPr="001961B6">
        <w:rPr>
          <w:rFonts w:ascii="Calibri" w:hAnsi="Calibri" w:eastAsia="MS Mincho" w:cs="Arial"/>
          <w:sz w:val="24"/>
          <w:szCs w:val="24"/>
          <w:lang w:val="pl-PL"/>
        </w:rPr>
        <w:t xml:space="preserve">rotokołu odbioru etapu lub </w:t>
      </w:r>
      <w:r w:rsidR="00561B2A">
        <w:rPr>
          <w:rFonts w:ascii="Calibri" w:hAnsi="Calibri" w:eastAsia="MS Mincho" w:cs="Arial"/>
          <w:sz w:val="24"/>
          <w:szCs w:val="24"/>
          <w:lang w:val="pl-PL"/>
        </w:rPr>
        <w:t xml:space="preserve">Protokołu </w:t>
      </w:r>
      <w:r w:rsidRPr="001961B6">
        <w:rPr>
          <w:rFonts w:ascii="Calibri" w:hAnsi="Calibri" w:eastAsia="MS Mincho" w:cs="Arial"/>
          <w:sz w:val="24"/>
          <w:szCs w:val="24"/>
          <w:lang w:val="pl-PL"/>
        </w:rPr>
        <w:t xml:space="preserve">odbioru końcowego podpisanego przez osoby reprezentujące strony </w:t>
      </w:r>
      <w:r w:rsidR="00DB4515">
        <w:rPr>
          <w:rFonts w:ascii="Calibri" w:hAnsi="Calibri" w:eastAsia="MS Mincho" w:cs="Arial"/>
          <w:sz w:val="24"/>
          <w:szCs w:val="24"/>
          <w:lang w:val="pl-PL"/>
        </w:rPr>
        <w:t>Umowy</w:t>
      </w:r>
      <w:r w:rsidRPr="001961B6">
        <w:rPr>
          <w:rFonts w:ascii="Calibri" w:hAnsi="Calibri" w:eastAsia="MS Mincho" w:cs="Arial"/>
          <w:sz w:val="24"/>
          <w:szCs w:val="24"/>
          <w:lang w:val="pl-PL"/>
        </w:rPr>
        <w:t xml:space="preserve"> wymienione w § </w:t>
      </w:r>
      <w:r w:rsidR="000B3703">
        <w:rPr>
          <w:rFonts w:ascii="Calibri" w:hAnsi="Calibri" w:eastAsia="MS Mincho" w:cs="Arial"/>
          <w:sz w:val="24"/>
          <w:szCs w:val="24"/>
          <w:lang w:val="pl-PL"/>
        </w:rPr>
        <w:t>9</w:t>
      </w:r>
      <w:r w:rsidRPr="000C11CB">
        <w:rPr>
          <w:rFonts w:ascii="Calibri" w:hAnsi="Calibri" w:eastAsia="MS Mincho" w:cs="Arial"/>
          <w:sz w:val="24"/>
          <w:szCs w:val="24"/>
          <w:lang w:val="pl-PL"/>
        </w:rPr>
        <w:t xml:space="preserve"> </w:t>
      </w:r>
      <w:r w:rsidR="00DB4515">
        <w:rPr>
          <w:rFonts w:ascii="Calibri" w:hAnsi="Calibri" w:eastAsia="MS Mincho" w:cs="Arial"/>
          <w:sz w:val="24"/>
          <w:szCs w:val="24"/>
          <w:lang w:val="pl-PL"/>
        </w:rPr>
        <w:t>Umowy</w:t>
      </w:r>
      <w:r w:rsidRPr="000C11CB">
        <w:rPr>
          <w:rFonts w:ascii="Calibri" w:hAnsi="Calibri" w:eastAsia="MS Mincho" w:cs="Arial"/>
          <w:sz w:val="24"/>
          <w:szCs w:val="24"/>
          <w:lang w:val="pl-PL"/>
        </w:rPr>
        <w:t>.</w:t>
      </w:r>
    </w:p>
    <w:p w:rsidRPr="00CE798F" w:rsidR="0015381B" w:rsidP="0015381B" w:rsidRDefault="0015381B" w14:paraId="7D9B8F9D" w14:textId="1A13310D">
      <w:pPr>
        <w:pStyle w:val="Akapitzlist"/>
        <w:numPr>
          <w:ilvl w:val="0"/>
          <w:numId w:val="13"/>
        </w:numPr>
        <w:spacing w:before="120" w:line="360" w:lineRule="auto"/>
        <w:ind w:left="426" w:hanging="426"/>
        <w:jc w:val="both"/>
        <w:rPr>
          <w:rFonts w:ascii="Calibri" w:hAnsi="Calibri" w:eastAsia="MS Mincho" w:cs="Arial"/>
          <w:sz w:val="24"/>
          <w:szCs w:val="24"/>
          <w:lang w:val="pl-PL"/>
        </w:rPr>
      </w:pPr>
      <w:r w:rsidRPr="001961B6">
        <w:rPr>
          <w:rFonts w:ascii="Calibri" w:hAnsi="Calibri" w:eastAsia="MS Mincho" w:cs="Arial"/>
          <w:sz w:val="24"/>
          <w:szCs w:val="24"/>
          <w:lang w:val="pl-PL"/>
        </w:rPr>
        <w:t xml:space="preserve">Odbioru poszczególnych etapów pracy oraz odbioru końcowego dokonuje Komisja </w:t>
      </w:r>
      <w:r w:rsidRPr="001961B6">
        <w:rPr>
          <w:rFonts w:ascii="Calibri" w:hAnsi="Calibri" w:eastAsia="MS Mincho" w:cs="Arial"/>
          <w:sz w:val="24"/>
          <w:szCs w:val="24"/>
          <w:lang w:val="pl-PL"/>
        </w:rPr>
        <w:br/>
      </w:r>
      <w:r w:rsidRPr="001961B6">
        <w:rPr>
          <w:rFonts w:ascii="Calibri" w:hAnsi="Calibri" w:eastAsia="MS Mincho" w:cs="Arial"/>
          <w:sz w:val="24"/>
          <w:szCs w:val="24"/>
          <w:lang w:val="pl-PL"/>
        </w:rPr>
        <w:t xml:space="preserve">w skład, której wchodzą osoby  reprezentujące strony </w:t>
      </w:r>
      <w:r w:rsidR="00DB4515">
        <w:rPr>
          <w:rFonts w:ascii="Calibri" w:hAnsi="Calibri" w:eastAsia="MS Mincho" w:cs="Arial"/>
          <w:sz w:val="24"/>
          <w:szCs w:val="24"/>
          <w:lang w:val="pl-PL"/>
        </w:rPr>
        <w:t>Umowy</w:t>
      </w:r>
      <w:r w:rsidR="000B3703">
        <w:rPr>
          <w:rFonts w:ascii="Calibri" w:hAnsi="Calibri" w:eastAsia="MS Mincho" w:cs="Arial"/>
          <w:sz w:val="24"/>
          <w:szCs w:val="24"/>
          <w:lang w:val="pl-PL"/>
        </w:rPr>
        <w:t>, w tym osoby wymienione w § 9</w:t>
      </w:r>
      <w:r>
        <w:rPr>
          <w:rFonts w:ascii="Calibri" w:hAnsi="Calibri" w:eastAsia="MS Mincho" w:cs="Arial"/>
          <w:sz w:val="24"/>
          <w:szCs w:val="24"/>
          <w:lang w:val="pl-PL"/>
        </w:rPr>
        <w:t xml:space="preserve"> </w:t>
      </w:r>
      <w:r w:rsidR="00DB4515">
        <w:rPr>
          <w:rFonts w:ascii="Calibri" w:hAnsi="Calibri" w:eastAsia="MS Mincho" w:cs="Arial"/>
          <w:sz w:val="24"/>
          <w:szCs w:val="24"/>
          <w:lang w:val="pl-PL"/>
        </w:rPr>
        <w:t>Umowy</w:t>
      </w:r>
      <w:r w:rsidRPr="001961B6">
        <w:rPr>
          <w:rFonts w:ascii="Calibri" w:hAnsi="Calibri" w:eastAsia="MS Mincho" w:cs="Arial"/>
          <w:sz w:val="24"/>
          <w:szCs w:val="24"/>
          <w:lang w:val="pl-PL"/>
        </w:rPr>
        <w:t xml:space="preserve">,  w uzgodnionym terminie, najpóźniej 14-dniowym od daty zgłoszenia </w:t>
      </w:r>
      <w:r w:rsidRPr="00CE798F">
        <w:rPr>
          <w:rFonts w:ascii="Calibri" w:hAnsi="Calibri" w:eastAsia="MS Mincho" w:cs="Arial"/>
          <w:sz w:val="24"/>
          <w:szCs w:val="24"/>
          <w:lang w:val="pl-PL"/>
        </w:rPr>
        <w:t>etapu lub zakończonej pracy do odbioru.</w:t>
      </w:r>
    </w:p>
    <w:p w:rsidRPr="00CE798F" w:rsidR="0015381B" w:rsidP="0015381B" w:rsidRDefault="0015381B" w14:paraId="53E1699A" w14:textId="77777777">
      <w:pPr>
        <w:pStyle w:val="Akapitzlist"/>
        <w:numPr>
          <w:ilvl w:val="0"/>
          <w:numId w:val="13"/>
        </w:numPr>
        <w:spacing w:before="120" w:line="360" w:lineRule="auto"/>
        <w:ind w:left="426" w:hanging="426"/>
        <w:jc w:val="both"/>
        <w:rPr>
          <w:rFonts w:ascii="Calibri" w:hAnsi="Calibri" w:eastAsia="MS Mincho" w:cs="Arial"/>
          <w:sz w:val="24"/>
          <w:szCs w:val="24"/>
          <w:lang w:val="pl-PL"/>
        </w:rPr>
      </w:pPr>
      <w:r w:rsidRPr="00CE798F">
        <w:rPr>
          <w:rFonts w:ascii="Calibri" w:hAnsi="Calibri" w:eastAsia="MS Mincho" w:cs="Arial"/>
          <w:sz w:val="24"/>
          <w:szCs w:val="24"/>
          <w:lang w:val="pl-PL"/>
        </w:rPr>
        <w:t xml:space="preserve">W przypadku sporządzenia </w:t>
      </w:r>
      <w:r w:rsidR="00561B2A">
        <w:rPr>
          <w:rFonts w:ascii="Calibri" w:hAnsi="Calibri" w:eastAsia="MS Mincho" w:cs="Arial"/>
          <w:sz w:val="24"/>
          <w:szCs w:val="24"/>
          <w:lang w:val="pl-PL"/>
        </w:rPr>
        <w:t>P</w:t>
      </w:r>
      <w:r w:rsidRPr="00CE798F">
        <w:rPr>
          <w:rFonts w:ascii="Calibri" w:hAnsi="Calibri" w:eastAsia="MS Mincho" w:cs="Arial"/>
          <w:sz w:val="24"/>
          <w:szCs w:val="24"/>
          <w:lang w:val="pl-PL"/>
        </w:rPr>
        <w:t>rotokołu odbioru etapu, o którym mowa w ust.3 par. 1 z zastrzeżeniami Zamawiający powinien wskazać w nim wszystkie wykryte wady i usterki</w:t>
      </w:r>
      <w:r w:rsidR="00561B2A">
        <w:rPr>
          <w:rFonts w:ascii="Calibri" w:hAnsi="Calibri" w:eastAsia="MS Mincho" w:cs="Arial"/>
          <w:sz w:val="24"/>
          <w:szCs w:val="24"/>
          <w:lang w:val="pl-PL"/>
        </w:rPr>
        <w:t>,</w:t>
      </w:r>
      <w:r w:rsidRPr="00CE798F">
        <w:rPr>
          <w:rFonts w:ascii="Calibri" w:hAnsi="Calibri" w:eastAsia="MS Mincho" w:cs="Arial"/>
          <w:sz w:val="24"/>
          <w:szCs w:val="24"/>
          <w:lang w:val="pl-PL"/>
        </w:rPr>
        <w:t xml:space="preserve"> a Wykonawca powinien usunąć je w terminie uzgodnionym przez Strony.</w:t>
      </w:r>
    </w:p>
    <w:p w:rsidRPr="00CE798F" w:rsidR="0015381B" w:rsidP="0015381B" w:rsidRDefault="0015381B" w14:paraId="099D249F" w14:textId="65526E9F">
      <w:pPr>
        <w:pStyle w:val="Akapitzlist"/>
        <w:numPr>
          <w:ilvl w:val="0"/>
          <w:numId w:val="13"/>
        </w:numPr>
        <w:spacing w:before="120" w:line="360" w:lineRule="auto"/>
        <w:ind w:left="426" w:hanging="426"/>
        <w:jc w:val="both"/>
        <w:rPr>
          <w:rFonts w:ascii="Calibri" w:hAnsi="Calibri" w:eastAsia="MS Mincho" w:cs="Arial"/>
          <w:sz w:val="24"/>
          <w:szCs w:val="24"/>
          <w:lang w:val="pl-PL"/>
        </w:rPr>
      </w:pPr>
      <w:r w:rsidRPr="001961B6">
        <w:rPr>
          <w:rFonts w:ascii="Calibri" w:hAnsi="Calibri" w:eastAsia="MS Mincho" w:cs="Arial"/>
          <w:sz w:val="24"/>
          <w:szCs w:val="24"/>
          <w:lang w:val="pl-PL"/>
        </w:rPr>
        <w:t xml:space="preserve">Jeżeli Zamawiający nie odebrał </w:t>
      </w:r>
      <w:r w:rsidR="000B3703">
        <w:rPr>
          <w:rFonts w:ascii="Calibri" w:hAnsi="Calibri" w:eastAsia="MS Mincho" w:cs="Arial"/>
          <w:sz w:val="24"/>
          <w:szCs w:val="24"/>
          <w:lang w:val="pl-PL"/>
        </w:rPr>
        <w:t>etap</w:t>
      </w:r>
      <w:ins w:author="Grażyna Maciejuk" w:date="2020-01-22T14:58:00Z" w:id="11">
        <w:r w:rsidR="00D318EF">
          <w:rPr>
            <w:rFonts w:ascii="Calibri" w:hAnsi="Calibri" w:eastAsia="MS Mincho" w:cs="Arial"/>
            <w:sz w:val="24"/>
            <w:szCs w:val="24"/>
            <w:lang w:val="pl-PL"/>
          </w:rPr>
          <w:t>u</w:t>
        </w:r>
      </w:ins>
      <w:r w:rsidR="000B3703">
        <w:rPr>
          <w:rFonts w:ascii="Calibri" w:hAnsi="Calibri" w:eastAsia="MS Mincho" w:cs="Arial"/>
          <w:sz w:val="24"/>
          <w:szCs w:val="24"/>
          <w:lang w:val="pl-PL"/>
        </w:rPr>
        <w:t xml:space="preserve"> </w:t>
      </w:r>
      <w:r w:rsidRPr="001961B6">
        <w:rPr>
          <w:rFonts w:ascii="Calibri" w:hAnsi="Calibri" w:eastAsia="MS Mincho" w:cs="Arial"/>
          <w:sz w:val="24"/>
          <w:szCs w:val="24"/>
          <w:lang w:val="pl-PL"/>
        </w:rPr>
        <w:t>pracy w ww. terminie, z przyczyn niezależnych od Wykonawcy</w:t>
      </w:r>
      <w:ins w:author="Grażyna Maciejuk" w:date="2020-01-22T14:59:00Z" w:id="12">
        <w:r w:rsidR="00D318EF">
          <w:rPr>
            <w:rFonts w:ascii="Calibri" w:hAnsi="Calibri" w:eastAsia="MS Mincho" w:cs="Arial"/>
            <w:sz w:val="24"/>
            <w:szCs w:val="24"/>
            <w:lang w:val="pl-PL"/>
          </w:rPr>
          <w:t xml:space="preserve"> i  nie na skutek </w:t>
        </w:r>
      </w:ins>
      <w:ins w:author="Grażyna Maciejuk" w:date="2020-01-22T15:00:00Z" w:id="13">
        <w:r w:rsidR="00D318EF">
          <w:rPr>
            <w:rFonts w:ascii="Calibri" w:hAnsi="Calibri" w:eastAsia="MS Mincho" w:cs="Arial"/>
            <w:sz w:val="24"/>
            <w:szCs w:val="24"/>
            <w:lang w:val="pl-PL"/>
          </w:rPr>
          <w:t>stwierdzonych wad oraz usterek</w:t>
        </w:r>
      </w:ins>
      <w:r w:rsidRPr="001961B6">
        <w:rPr>
          <w:rFonts w:ascii="Calibri" w:hAnsi="Calibri" w:eastAsia="MS Mincho" w:cs="Arial"/>
          <w:sz w:val="24"/>
          <w:szCs w:val="24"/>
          <w:lang w:val="pl-PL"/>
        </w:rPr>
        <w:t xml:space="preserve">, Wykonawca ma prawo sporządzić jednostronny protokół, który stanowi </w:t>
      </w:r>
      <w:r w:rsidRPr="00CE798F">
        <w:rPr>
          <w:rFonts w:ascii="Calibri" w:hAnsi="Calibri" w:eastAsia="MS Mincho" w:cs="Arial"/>
          <w:sz w:val="24"/>
          <w:szCs w:val="24"/>
          <w:lang w:val="pl-PL"/>
        </w:rPr>
        <w:t>podstawę do wystawienia faktury</w:t>
      </w:r>
      <w:ins w:author="Grażyna Maciejuk" w:date="2020-01-22T14:59:00Z" w:id="14">
        <w:r w:rsidR="00D318EF">
          <w:rPr>
            <w:rFonts w:ascii="Calibri" w:hAnsi="Calibri" w:eastAsia="MS Mincho" w:cs="Arial"/>
            <w:sz w:val="24"/>
            <w:szCs w:val="24"/>
            <w:lang w:val="pl-PL"/>
          </w:rPr>
          <w:t>, po uprzednim pisemnym zawiadomieniu Zamawiaj</w:t>
        </w:r>
      </w:ins>
      <w:ins w:author="Grażyna Maciejuk" w:date="2020-01-22T15:00:00Z" w:id="15">
        <w:r w:rsidR="00D318EF">
          <w:rPr>
            <w:rFonts w:ascii="Calibri" w:hAnsi="Calibri" w:eastAsia="MS Mincho" w:cs="Arial"/>
            <w:sz w:val="24"/>
            <w:szCs w:val="24"/>
            <w:lang w:val="pl-PL"/>
          </w:rPr>
          <w:t>ą</w:t>
        </w:r>
      </w:ins>
      <w:ins w:author="Grażyna Maciejuk" w:date="2020-01-22T14:59:00Z" w:id="16">
        <w:r w:rsidR="00D318EF">
          <w:rPr>
            <w:rFonts w:ascii="Calibri" w:hAnsi="Calibri" w:eastAsia="MS Mincho" w:cs="Arial"/>
            <w:sz w:val="24"/>
            <w:szCs w:val="24"/>
            <w:lang w:val="pl-PL"/>
          </w:rPr>
          <w:t>cego i wyznaczeniu mu 3 dni na dokonanie odbioru danego etapu</w:t>
        </w:r>
      </w:ins>
      <w:r w:rsidRPr="00CE798F">
        <w:rPr>
          <w:rFonts w:ascii="Calibri" w:hAnsi="Calibri" w:eastAsia="MS Mincho" w:cs="Arial"/>
          <w:sz w:val="24"/>
          <w:szCs w:val="24"/>
          <w:lang w:val="pl-PL"/>
        </w:rPr>
        <w:t>.</w:t>
      </w:r>
    </w:p>
    <w:p w:rsidRPr="00CE798F" w:rsidR="0015381B" w:rsidP="0015381B" w:rsidRDefault="0015381B" w14:paraId="6C929BE9" w14:textId="13845EFE">
      <w:pPr>
        <w:pStyle w:val="Akapitzlist"/>
        <w:numPr>
          <w:ilvl w:val="0"/>
          <w:numId w:val="13"/>
        </w:numPr>
        <w:spacing w:before="120" w:line="360" w:lineRule="auto"/>
        <w:ind w:left="426" w:hanging="426"/>
        <w:jc w:val="both"/>
        <w:rPr>
          <w:rFonts w:ascii="Calibri" w:hAnsi="Calibri" w:eastAsia="MS Mincho" w:cs="Arial"/>
          <w:sz w:val="24"/>
          <w:szCs w:val="24"/>
          <w:lang w:val="pl-PL"/>
        </w:rPr>
      </w:pPr>
      <w:r w:rsidRPr="00CE798F">
        <w:rPr>
          <w:rFonts w:ascii="Calibri" w:hAnsi="Calibri" w:eastAsia="MS Mincho" w:cs="Arial"/>
          <w:sz w:val="24"/>
          <w:szCs w:val="24"/>
          <w:lang w:val="pl-PL"/>
        </w:rPr>
        <w:t xml:space="preserve">Odpowiedzialność materialna za przedmiot </w:t>
      </w:r>
      <w:r w:rsidR="00DB4515">
        <w:rPr>
          <w:rFonts w:ascii="Calibri" w:hAnsi="Calibri" w:eastAsia="MS Mincho" w:cs="Arial"/>
          <w:sz w:val="24"/>
          <w:szCs w:val="24"/>
          <w:lang w:val="pl-PL"/>
        </w:rPr>
        <w:t>Umowy</w:t>
      </w:r>
      <w:r w:rsidRPr="00CE798F">
        <w:rPr>
          <w:rFonts w:ascii="Calibri" w:hAnsi="Calibri" w:eastAsia="MS Mincho" w:cs="Arial"/>
          <w:sz w:val="24"/>
          <w:szCs w:val="24"/>
          <w:lang w:val="pl-PL"/>
        </w:rPr>
        <w:t xml:space="preserve"> przechodzi na Zamawiającego </w:t>
      </w:r>
      <w:r w:rsidRPr="00CE798F">
        <w:rPr>
          <w:rFonts w:ascii="Calibri" w:hAnsi="Calibri" w:eastAsia="MS Mincho" w:cs="Arial"/>
          <w:sz w:val="24"/>
          <w:szCs w:val="24"/>
          <w:lang w:val="pl-PL"/>
        </w:rPr>
        <w:br/>
      </w:r>
      <w:r w:rsidRPr="00CE798F">
        <w:rPr>
          <w:rFonts w:ascii="Calibri" w:hAnsi="Calibri" w:eastAsia="MS Mincho" w:cs="Arial"/>
          <w:sz w:val="24"/>
          <w:szCs w:val="24"/>
          <w:lang w:val="pl-PL"/>
        </w:rPr>
        <w:t xml:space="preserve">z chwilą wydania  przedmiotu </w:t>
      </w:r>
      <w:r w:rsidR="00DB4515">
        <w:rPr>
          <w:rFonts w:ascii="Calibri" w:hAnsi="Calibri" w:eastAsia="MS Mincho" w:cs="Arial"/>
          <w:sz w:val="24"/>
          <w:szCs w:val="24"/>
          <w:lang w:val="pl-PL"/>
        </w:rPr>
        <w:t>Umowy</w:t>
      </w:r>
      <w:r w:rsidRPr="00CE798F">
        <w:rPr>
          <w:rFonts w:ascii="Calibri" w:hAnsi="Calibri" w:eastAsia="MS Mincho" w:cs="Arial"/>
          <w:sz w:val="24"/>
          <w:szCs w:val="24"/>
          <w:lang w:val="pl-PL"/>
        </w:rPr>
        <w:t xml:space="preserve"> Zamawiającemu.</w:t>
      </w:r>
    </w:p>
    <w:p w:rsidRPr="001961B6" w:rsidR="0015381B" w:rsidP="0015381B" w:rsidRDefault="0015381B" w14:paraId="4F7423AB" w14:textId="77777777">
      <w:pPr>
        <w:spacing w:before="120"/>
        <w:jc w:val="center"/>
        <w:rPr>
          <w:rFonts w:ascii="Calibri" w:hAnsi="Calibri" w:eastAsia="MS Mincho" w:cs="Arial"/>
          <w:b/>
        </w:rPr>
      </w:pPr>
      <w:r w:rsidRPr="001961B6">
        <w:rPr>
          <w:rFonts w:ascii="Calibri" w:hAnsi="Calibri" w:eastAsia="MS Mincho" w:cs="Arial"/>
          <w:b/>
        </w:rPr>
        <w:t>§ 6.</w:t>
      </w:r>
    </w:p>
    <w:p w:rsidRPr="001961B6" w:rsidR="0015381B" w:rsidP="0015381B" w:rsidRDefault="0015381B" w14:paraId="358931DC" w14:textId="77777777">
      <w:pPr>
        <w:jc w:val="center"/>
        <w:rPr>
          <w:rFonts w:ascii="Calibri" w:hAnsi="Calibri" w:eastAsia="MS Mincho" w:cs="Arial"/>
          <w:b/>
        </w:rPr>
      </w:pPr>
      <w:r w:rsidRPr="001961B6">
        <w:rPr>
          <w:rFonts w:ascii="Calibri" w:hAnsi="Calibri" w:eastAsia="MS Mincho" w:cs="Arial"/>
          <w:b/>
        </w:rPr>
        <w:t>KARY UMOWNE</w:t>
      </w:r>
    </w:p>
    <w:p w:rsidRPr="00407DA3" w:rsidR="0015381B" w:rsidP="0015381B" w:rsidRDefault="0015381B" w14:paraId="6B4A9D7C" w14:textId="48505021">
      <w:pPr>
        <w:pStyle w:val="Akapitzlist"/>
        <w:numPr>
          <w:ilvl w:val="0"/>
          <w:numId w:val="15"/>
        </w:numPr>
        <w:spacing w:line="360" w:lineRule="auto"/>
        <w:jc w:val="both"/>
        <w:rPr>
          <w:rFonts w:ascii="Calibri" w:hAnsi="Calibri" w:eastAsia="MS Mincho" w:cs="Arial"/>
          <w:sz w:val="24"/>
          <w:szCs w:val="24"/>
          <w:lang w:val="pl-PL"/>
        </w:rPr>
      </w:pPr>
      <w:r w:rsidRPr="00407DA3">
        <w:rPr>
          <w:rFonts w:ascii="Calibri" w:hAnsi="Calibri" w:eastAsia="MS Mincho" w:cs="Arial"/>
          <w:sz w:val="24"/>
          <w:szCs w:val="24"/>
          <w:lang w:val="pl-PL"/>
        </w:rPr>
        <w:t xml:space="preserve">Wykonawca zapłaci Zamawiającemu karę umowną w wysokości 0,1% wynagrodzenia netto, o którym mowa w ust. 1 §2 </w:t>
      </w:r>
      <w:r w:rsidR="00DB4515">
        <w:rPr>
          <w:rFonts w:ascii="Calibri" w:hAnsi="Calibri" w:eastAsia="MS Mincho" w:cs="Arial"/>
          <w:sz w:val="24"/>
          <w:szCs w:val="24"/>
          <w:lang w:val="pl-PL"/>
        </w:rPr>
        <w:t>Umowy</w:t>
      </w:r>
      <w:r w:rsidRPr="00407DA3">
        <w:rPr>
          <w:rFonts w:ascii="Calibri" w:hAnsi="Calibri" w:eastAsia="MS Mincho" w:cs="Arial"/>
          <w:sz w:val="24"/>
          <w:szCs w:val="24"/>
          <w:lang w:val="pl-PL"/>
        </w:rPr>
        <w:t xml:space="preserve"> za każdy </w:t>
      </w:r>
      <w:r w:rsidRPr="00CE798F">
        <w:rPr>
          <w:rFonts w:ascii="Calibri" w:hAnsi="Calibri" w:eastAsia="MS Mincho" w:cs="Arial"/>
          <w:sz w:val="24"/>
          <w:szCs w:val="24"/>
          <w:lang w:val="pl-PL"/>
        </w:rPr>
        <w:t>dzień  zwłoki terminu</w:t>
      </w:r>
      <w:r w:rsidR="00302512">
        <w:rPr>
          <w:rFonts w:ascii="Calibri" w:hAnsi="Calibri" w:eastAsia="MS Mincho" w:cs="Arial"/>
          <w:sz w:val="24"/>
          <w:szCs w:val="24"/>
          <w:lang w:val="pl-PL"/>
        </w:rPr>
        <w:t xml:space="preserve"> realizacji </w:t>
      </w:r>
      <w:r w:rsidRPr="00F36AC8" w:rsidR="00302512">
        <w:rPr>
          <w:rFonts w:ascii="Calibri" w:hAnsi="Calibri" w:eastAsia="MS Mincho" w:cs="Arial"/>
          <w:sz w:val="24"/>
          <w:szCs w:val="24"/>
          <w:highlight w:val="yellow"/>
          <w:lang w:val="pl-PL"/>
        </w:rPr>
        <w:t>etapu 6</w:t>
      </w:r>
      <w:r w:rsidRPr="00407DA3">
        <w:rPr>
          <w:rFonts w:ascii="Calibri" w:hAnsi="Calibri" w:eastAsia="MS Mincho" w:cs="Arial"/>
          <w:sz w:val="24"/>
          <w:szCs w:val="24"/>
          <w:lang w:val="pl-PL"/>
        </w:rPr>
        <w:t xml:space="preserve"> </w:t>
      </w:r>
      <w:ins w:author="Grażyna Maciejuk" w:date="2020-01-22T15:01:00Z" w:id="17">
        <w:r w:rsidR="00D318EF">
          <w:rPr>
            <w:rFonts w:ascii="Calibri" w:hAnsi="Calibri" w:eastAsia="MS Mincho" w:cs="Arial"/>
            <w:sz w:val="24"/>
            <w:szCs w:val="24"/>
            <w:lang w:val="pl-PL"/>
          </w:rPr>
          <w:t xml:space="preserve"> każdego etapu</w:t>
        </w:r>
      </w:ins>
      <w:r w:rsidRPr="00407DA3">
        <w:rPr>
          <w:rFonts w:ascii="Calibri" w:hAnsi="Calibri" w:eastAsia="MS Mincho" w:cs="Arial"/>
          <w:sz w:val="24"/>
          <w:szCs w:val="24"/>
          <w:lang w:val="pl-PL"/>
        </w:rPr>
        <w:t xml:space="preserve"> o którym mowa w ust. 3 §1 </w:t>
      </w:r>
      <w:r w:rsidR="00DB4515">
        <w:rPr>
          <w:rFonts w:ascii="Calibri" w:hAnsi="Calibri" w:eastAsia="MS Mincho" w:cs="Arial"/>
          <w:sz w:val="24"/>
          <w:szCs w:val="24"/>
          <w:lang w:val="pl-PL"/>
        </w:rPr>
        <w:t>Umowy</w:t>
      </w:r>
      <w:r w:rsidRPr="00407DA3">
        <w:rPr>
          <w:rFonts w:ascii="Calibri" w:hAnsi="Calibri" w:eastAsia="MS Mincho" w:cs="Arial"/>
          <w:sz w:val="24"/>
          <w:szCs w:val="24"/>
          <w:lang w:val="pl-PL"/>
        </w:rPr>
        <w:t xml:space="preserve">, jednak nie więcej niż 10% wynagrodzenia netto, o którym mowa w ust. 1 §2 </w:t>
      </w:r>
      <w:r w:rsidR="00DB4515">
        <w:rPr>
          <w:rFonts w:ascii="Calibri" w:hAnsi="Calibri" w:eastAsia="MS Mincho" w:cs="Arial"/>
          <w:sz w:val="24"/>
          <w:szCs w:val="24"/>
          <w:lang w:val="pl-PL"/>
        </w:rPr>
        <w:t>Umowy</w:t>
      </w:r>
      <w:r w:rsidRPr="00407DA3">
        <w:rPr>
          <w:rFonts w:ascii="Calibri" w:hAnsi="Calibri" w:eastAsia="MS Mincho" w:cs="Arial"/>
          <w:sz w:val="24"/>
          <w:szCs w:val="24"/>
          <w:lang w:val="pl-PL"/>
        </w:rPr>
        <w:t xml:space="preserve"> . </w:t>
      </w:r>
    </w:p>
    <w:p w:rsidRPr="00407DA3" w:rsidR="0015381B" w:rsidP="0015381B" w:rsidRDefault="0015381B" w14:paraId="288892B6" w14:textId="0B1556A7">
      <w:pPr>
        <w:pStyle w:val="Akapitzlist"/>
        <w:numPr>
          <w:ilvl w:val="0"/>
          <w:numId w:val="15"/>
        </w:numPr>
        <w:spacing w:line="360" w:lineRule="auto"/>
        <w:jc w:val="both"/>
        <w:rPr>
          <w:rFonts w:ascii="Calibri" w:hAnsi="Calibri" w:eastAsia="MS Mincho" w:cs="Arial"/>
          <w:sz w:val="24"/>
          <w:szCs w:val="24"/>
          <w:lang w:val="pl-PL"/>
        </w:rPr>
      </w:pPr>
      <w:r w:rsidRPr="00407DA3">
        <w:rPr>
          <w:rFonts w:ascii="Calibri" w:hAnsi="Calibri" w:eastAsia="MS Mincho" w:cs="Arial"/>
          <w:sz w:val="24"/>
          <w:szCs w:val="24"/>
          <w:lang w:val="pl-PL"/>
        </w:rPr>
        <w:t xml:space="preserve">Wykonawca zapłaci Zamawiającemu karę umowną w wysokości 0,01% wynagrodzenia netto, o którym mowa w ust. 1 §2 </w:t>
      </w:r>
      <w:r w:rsidR="00DB4515">
        <w:rPr>
          <w:rFonts w:ascii="Calibri" w:hAnsi="Calibri" w:eastAsia="MS Mincho" w:cs="Arial"/>
          <w:sz w:val="24"/>
          <w:szCs w:val="24"/>
          <w:lang w:val="pl-PL"/>
        </w:rPr>
        <w:t>Umowy</w:t>
      </w:r>
      <w:r w:rsidRPr="00407DA3">
        <w:rPr>
          <w:rFonts w:ascii="Calibri" w:hAnsi="Calibri" w:eastAsia="MS Mincho" w:cs="Arial"/>
          <w:sz w:val="24"/>
          <w:szCs w:val="24"/>
          <w:lang w:val="pl-PL"/>
        </w:rPr>
        <w:t xml:space="preserve"> za każdy dzień zwłoki w usunięci</w:t>
      </w:r>
      <w:ins w:author="Grażyna Maciejuk" w:date="2020-01-22T15:01:00Z" w:id="18">
        <w:r w:rsidR="00D318EF">
          <w:rPr>
            <w:rFonts w:ascii="Calibri" w:hAnsi="Calibri" w:eastAsia="MS Mincho" w:cs="Arial"/>
            <w:sz w:val="24"/>
            <w:szCs w:val="24"/>
            <w:lang w:val="pl-PL"/>
          </w:rPr>
          <w:t>u</w:t>
        </w:r>
      </w:ins>
      <w:del w:author="Grażyna Maciejuk" w:date="2020-01-22T15:01:00Z" w:id="19">
        <w:r w:rsidRPr="00407DA3" w:rsidDel="00D318EF">
          <w:rPr>
            <w:rFonts w:ascii="Calibri" w:hAnsi="Calibri" w:eastAsia="MS Mincho" w:cs="Arial"/>
            <w:sz w:val="24"/>
            <w:szCs w:val="24"/>
            <w:lang w:val="pl-PL"/>
          </w:rPr>
          <w:delText>a</w:delText>
        </w:r>
      </w:del>
      <w:r w:rsidRPr="00407DA3">
        <w:rPr>
          <w:rFonts w:ascii="Calibri" w:hAnsi="Calibri" w:eastAsia="MS Mincho" w:cs="Arial"/>
          <w:sz w:val="24"/>
          <w:szCs w:val="24"/>
          <w:lang w:val="pl-PL"/>
        </w:rPr>
        <w:t xml:space="preserve"> wady, o którym mowa w ust. 3 §8 </w:t>
      </w:r>
      <w:r w:rsidR="00DB4515">
        <w:rPr>
          <w:rFonts w:ascii="Calibri" w:hAnsi="Calibri" w:eastAsia="MS Mincho" w:cs="Arial"/>
          <w:sz w:val="24"/>
          <w:szCs w:val="24"/>
          <w:lang w:val="pl-PL"/>
        </w:rPr>
        <w:t>Umowy</w:t>
      </w:r>
      <w:r w:rsidRPr="00407DA3">
        <w:rPr>
          <w:rFonts w:ascii="Calibri" w:hAnsi="Calibri" w:eastAsia="MS Mincho" w:cs="Arial"/>
          <w:sz w:val="24"/>
          <w:szCs w:val="24"/>
          <w:lang w:val="pl-PL"/>
        </w:rPr>
        <w:t xml:space="preserve">, jednak nie więcej niż 1,0% wynagrodzenia netto, o którym mowa w ust. 1 §2 </w:t>
      </w:r>
      <w:r w:rsidR="00DB4515">
        <w:rPr>
          <w:rFonts w:ascii="Calibri" w:hAnsi="Calibri" w:eastAsia="MS Mincho" w:cs="Arial"/>
          <w:sz w:val="24"/>
          <w:szCs w:val="24"/>
          <w:lang w:val="pl-PL"/>
        </w:rPr>
        <w:t>Umowy</w:t>
      </w:r>
      <w:r w:rsidRPr="00407DA3">
        <w:rPr>
          <w:rFonts w:ascii="Calibri" w:hAnsi="Calibri" w:eastAsia="MS Mincho" w:cs="Arial"/>
          <w:sz w:val="24"/>
          <w:szCs w:val="24"/>
          <w:lang w:val="pl-PL"/>
        </w:rPr>
        <w:t>.</w:t>
      </w:r>
    </w:p>
    <w:p w:rsidRPr="00407DA3" w:rsidR="0015381B" w:rsidP="0015381B" w:rsidRDefault="0015381B" w14:paraId="1A7122EA" w14:textId="71181D85">
      <w:pPr>
        <w:pStyle w:val="Akapitzlist"/>
        <w:numPr>
          <w:ilvl w:val="0"/>
          <w:numId w:val="15"/>
        </w:numPr>
        <w:spacing w:line="360" w:lineRule="auto"/>
        <w:jc w:val="both"/>
        <w:rPr>
          <w:rFonts w:ascii="Calibri" w:hAnsi="Calibri" w:eastAsia="MS Mincho" w:cs="Arial"/>
          <w:sz w:val="24"/>
          <w:szCs w:val="24"/>
          <w:lang w:val="pl-PL"/>
        </w:rPr>
      </w:pPr>
      <w:r w:rsidRPr="00407DA3">
        <w:rPr>
          <w:rFonts w:ascii="Calibri" w:hAnsi="Calibri" w:eastAsia="MS Mincho" w:cs="Arial"/>
          <w:sz w:val="24"/>
          <w:szCs w:val="24"/>
          <w:lang w:val="pl-PL"/>
        </w:rPr>
        <w:t xml:space="preserve">Zamawiający zapłaci Wykonawcy karę umowną w wysokości 0,1% wynagrodzenia netto, o którym mowa w ust. 1 §2 </w:t>
      </w:r>
      <w:r w:rsidR="00DB4515">
        <w:rPr>
          <w:rFonts w:ascii="Calibri" w:hAnsi="Calibri" w:eastAsia="MS Mincho" w:cs="Arial"/>
          <w:sz w:val="24"/>
          <w:szCs w:val="24"/>
          <w:lang w:val="pl-PL"/>
        </w:rPr>
        <w:t>Umowy</w:t>
      </w:r>
      <w:r w:rsidRPr="00407DA3">
        <w:rPr>
          <w:rFonts w:ascii="Calibri" w:hAnsi="Calibri" w:eastAsia="MS Mincho" w:cs="Arial"/>
          <w:sz w:val="24"/>
          <w:szCs w:val="24"/>
          <w:lang w:val="pl-PL"/>
        </w:rPr>
        <w:t xml:space="preserve"> za każdy roboczy dzień zwłoki w wykonaniu obowiązków ciążących na Zamawiającym określonych w  § 4, jednak nie więcej niż 10% wynagrodzenia netto, o którym mowa w ust. 1 §2 </w:t>
      </w:r>
      <w:r w:rsidR="00DB4515">
        <w:rPr>
          <w:rFonts w:ascii="Calibri" w:hAnsi="Calibri" w:eastAsia="MS Mincho" w:cs="Arial"/>
          <w:sz w:val="24"/>
          <w:szCs w:val="24"/>
          <w:lang w:val="pl-PL"/>
        </w:rPr>
        <w:t>Umowy</w:t>
      </w:r>
      <w:r w:rsidRPr="00407DA3" w:rsidDel="007C06B2">
        <w:rPr>
          <w:rFonts w:ascii="Calibri" w:hAnsi="Calibri" w:eastAsia="MS Mincho" w:cs="Arial"/>
          <w:sz w:val="24"/>
          <w:szCs w:val="24"/>
          <w:lang w:val="pl-PL"/>
        </w:rPr>
        <w:t xml:space="preserve"> </w:t>
      </w:r>
      <w:r w:rsidRPr="00407DA3">
        <w:rPr>
          <w:rFonts w:ascii="Calibri" w:hAnsi="Calibri" w:eastAsia="MS Mincho" w:cs="Arial"/>
          <w:sz w:val="24"/>
          <w:szCs w:val="24"/>
          <w:lang w:val="pl-PL"/>
        </w:rPr>
        <w:t xml:space="preserve">. </w:t>
      </w:r>
    </w:p>
    <w:p w:rsidRPr="00407DA3" w:rsidR="0015381B" w:rsidP="0015381B" w:rsidRDefault="0015381B" w14:paraId="015539D6" w14:textId="20262230">
      <w:pPr>
        <w:pStyle w:val="Akapitzlist"/>
        <w:numPr>
          <w:ilvl w:val="0"/>
          <w:numId w:val="15"/>
        </w:numPr>
        <w:spacing w:line="360" w:lineRule="auto"/>
        <w:jc w:val="both"/>
        <w:rPr>
          <w:rFonts w:ascii="Calibri" w:hAnsi="Calibri" w:eastAsia="MS Mincho" w:cs="Arial"/>
          <w:sz w:val="24"/>
          <w:szCs w:val="24"/>
          <w:lang w:val="pl-PL"/>
        </w:rPr>
      </w:pPr>
      <w:r w:rsidRPr="00407DA3">
        <w:rPr>
          <w:rFonts w:ascii="Calibri" w:hAnsi="Calibri" w:eastAsia="MS Mincho" w:cs="Arial"/>
          <w:sz w:val="24"/>
          <w:szCs w:val="24"/>
          <w:lang w:val="pl-PL"/>
        </w:rPr>
        <w:t xml:space="preserve">W przypadku odstąpienia od </w:t>
      </w:r>
      <w:r w:rsidR="00DB4515">
        <w:rPr>
          <w:rFonts w:ascii="Calibri" w:hAnsi="Calibri" w:eastAsia="MS Mincho" w:cs="Arial"/>
          <w:sz w:val="24"/>
          <w:szCs w:val="24"/>
          <w:lang w:val="pl-PL"/>
        </w:rPr>
        <w:t>Umowy</w:t>
      </w:r>
      <w:r w:rsidRPr="00407DA3">
        <w:rPr>
          <w:rFonts w:ascii="Calibri" w:hAnsi="Calibri" w:eastAsia="MS Mincho" w:cs="Arial"/>
          <w:sz w:val="24"/>
          <w:szCs w:val="24"/>
          <w:lang w:val="pl-PL"/>
        </w:rPr>
        <w:t xml:space="preserve">, </w:t>
      </w:r>
      <w:r w:rsidRPr="00303AA5">
        <w:rPr>
          <w:rFonts w:ascii="Calibri" w:hAnsi="Calibri" w:eastAsia="MS Mincho" w:cs="Arial"/>
          <w:sz w:val="24"/>
          <w:szCs w:val="24"/>
          <w:lang w:val="pl-PL"/>
        </w:rPr>
        <w:t>określonego w par.</w:t>
      </w:r>
      <w:r w:rsidRPr="00407DA3">
        <w:rPr>
          <w:rFonts w:ascii="Calibri" w:hAnsi="Calibri" w:eastAsia="MS Mincho" w:cs="Arial"/>
          <w:sz w:val="24"/>
          <w:szCs w:val="24"/>
          <w:lang w:val="pl-PL"/>
        </w:rPr>
        <w:t xml:space="preserve"> 9</w:t>
      </w:r>
      <w:r w:rsidRPr="00303AA5">
        <w:rPr>
          <w:rFonts w:ascii="Calibri" w:hAnsi="Calibri" w:eastAsia="MS Mincho" w:cs="Arial"/>
          <w:sz w:val="24"/>
          <w:szCs w:val="24"/>
          <w:lang w:val="pl-PL"/>
        </w:rPr>
        <w:t xml:space="preserve">  </w:t>
      </w:r>
      <w:r w:rsidR="00DB4515">
        <w:rPr>
          <w:rFonts w:ascii="Calibri" w:hAnsi="Calibri" w:eastAsia="MS Mincho" w:cs="Arial"/>
          <w:sz w:val="24"/>
          <w:szCs w:val="24"/>
          <w:lang w:val="pl-PL"/>
        </w:rPr>
        <w:t>Umowy</w:t>
      </w:r>
      <w:r w:rsidRPr="00303AA5">
        <w:rPr>
          <w:rFonts w:ascii="Calibri" w:hAnsi="Calibri" w:eastAsia="MS Mincho" w:cs="Arial"/>
          <w:sz w:val="24"/>
          <w:szCs w:val="24"/>
          <w:lang w:val="pl-PL"/>
        </w:rPr>
        <w:t>,</w:t>
      </w:r>
      <w:r w:rsidRPr="00407DA3">
        <w:rPr>
          <w:rFonts w:ascii="Calibri" w:hAnsi="Calibri" w:eastAsia="MS Mincho" w:cs="Arial"/>
          <w:sz w:val="24"/>
          <w:szCs w:val="24"/>
          <w:lang w:val="pl-PL"/>
        </w:rPr>
        <w:t xml:space="preserve"> przez jedną ze Stron z przyczyn, za które odpowiedzialność ponosi druga Strona, strona odpowiedzialna za odstąpienie będzie zobowiązana do zapłaty kary umownej w wysokości 10% wynagrodzenia netto ustalonego w ust. 1  § 2 </w:t>
      </w:r>
      <w:r w:rsidR="00DB4515">
        <w:rPr>
          <w:rFonts w:ascii="Calibri" w:hAnsi="Calibri" w:eastAsia="MS Mincho" w:cs="Arial"/>
          <w:sz w:val="24"/>
          <w:szCs w:val="24"/>
          <w:lang w:val="pl-PL"/>
        </w:rPr>
        <w:t>Umowy</w:t>
      </w:r>
      <w:r w:rsidRPr="00407DA3">
        <w:rPr>
          <w:rFonts w:ascii="Calibri" w:hAnsi="Calibri" w:eastAsia="MS Mincho" w:cs="Arial"/>
          <w:sz w:val="24"/>
          <w:szCs w:val="24"/>
          <w:lang w:val="pl-PL"/>
        </w:rPr>
        <w:t xml:space="preserve">. </w:t>
      </w:r>
    </w:p>
    <w:p w:rsidRPr="00407DA3" w:rsidR="0015381B" w:rsidP="0015381B" w:rsidRDefault="0015381B" w14:paraId="3D987D84" w14:textId="77777777">
      <w:pPr>
        <w:pStyle w:val="Akapitzlist"/>
        <w:numPr>
          <w:ilvl w:val="0"/>
          <w:numId w:val="15"/>
        </w:numPr>
        <w:spacing w:line="360" w:lineRule="auto"/>
        <w:jc w:val="both"/>
        <w:rPr>
          <w:rFonts w:ascii="Calibri" w:hAnsi="Calibri" w:eastAsia="MS Mincho" w:cs="Arial"/>
          <w:sz w:val="24"/>
          <w:szCs w:val="24"/>
          <w:lang w:val="pl-PL"/>
        </w:rPr>
      </w:pPr>
      <w:r w:rsidRPr="00407DA3">
        <w:rPr>
          <w:rFonts w:ascii="Calibri" w:hAnsi="Calibri" w:eastAsia="MS Mincho" w:cs="Arial"/>
          <w:sz w:val="24"/>
          <w:szCs w:val="24"/>
          <w:lang w:val="pl-PL"/>
        </w:rPr>
        <w:t>W przypadku gdy kara umowna nie pokrywa wyrządzonej szkody, Strona poszkodowana może dochodzić odszkodowania uzupełniającego na zasadach ogólnych.</w:t>
      </w:r>
    </w:p>
    <w:p w:rsidRPr="001961B6" w:rsidR="0015381B" w:rsidP="0015381B" w:rsidRDefault="002903A7" w14:paraId="1E140254" w14:textId="77777777">
      <w:pPr>
        <w:spacing w:before="120"/>
        <w:jc w:val="center"/>
        <w:rPr>
          <w:rFonts w:ascii="Calibri" w:hAnsi="Calibri" w:eastAsia="MS Mincho" w:cs="Arial"/>
          <w:b/>
          <w:lang w:val="pl-PL"/>
        </w:rPr>
      </w:pPr>
      <w:r>
        <w:rPr>
          <w:rFonts w:ascii="Calibri" w:hAnsi="Calibri" w:eastAsia="MS Mincho" w:cs="Arial"/>
          <w:b/>
          <w:lang w:val="pl-PL"/>
        </w:rPr>
        <w:t>§ 7</w:t>
      </w:r>
      <w:r w:rsidRPr="001961B6" w:rsidR="0015381B">
        <w:rPr>
          <w:rFonts w:ascii="Calibri" w:hAnsi="Calibri" w:eastAsia="MS Mincho" w:cs="Arial"/>
          <w:b/>
          <w:lang w:val="pl-PL"/>
        </w:rPr>
        <w:t>.</w:t>
      </w:r>
    </w:p>
    <w:p w:rsidR="0015381B" w:rsidP="0015381B" w:rsidRDefault="0015381B" w14:paraId="00AA1980" w14:textId="77777777">
      <w:pPr>
        <w:jc w:val="center"/>
        <w:rPr>
          <w:rFonts w:ascii="Calibri" w:hAnsi="Calibri" w:eastAsia="MS Mincho" w:cs="Arial"/>
          <w:b/>
          <w:lang w:val="pl-PL"/>
        </w:rPr>
      </w:pPr>
      <w:r w:rsidRPr="001961B6">
        <w:rPr>
          <w:rFonts w:ascii="Calibri" w:hAnsi="Calibri" w:eastAsia="MS Mincho" w:cs="Arial"/>
          <w:b/>
          <w:lang w:val="pl-PL"/>
        </w:rPr>
        <w:t>GWARANCJA I SERWIS</w:t>
      </w:r>
      <w:r w:rsidR="001C260D">
        <w:rPr>
          <w:rFonts w:ascii="Calibri" w:hAnsi="Calibri" w:eastAsia="MS Mincho" w:cs="Arial"/>
          <w:b/>
          <w:lang w:val="pl-PL"/>
        </w:rPr>
        <w:t xml:space="preserve"> </w:t>
      </w:r>
    </w:p>
    <w:p w:rsidRPr="001961B6" w:rsidR="001C260D" w:rsidP="0015381B" w:rsidRDefault="001C260D" w14:paraId="18A0F3D5" w14:textId="77777777">
      <w:pPr>
        <w:jc w:val="center"/>
        <w:rPr>
          <w:rFonts w:ascii="Calibri" w:hAnsi="Calibri" w:eastAsia="MS Mincho" w:cs="Arial"/>
          <w:b/>
          <w:lang w:val="pl-PL"/>
        </w:rPr>
      </w:pPr>
    </w:p>
    <w:p w:rsidRPr="001961B6" w:rsidR="0015381B" w:rsidP="0015381B" w:rsidRDefault="002903A7" w14:paraId="71B6EBEC" w14:textId="27F06CD2">
      <w:pPr>
        <w:spacing w:before="120" w:line="360" w:lineRule="auto"/>
        <w:ind w:left="425" w:hanging="425"/>
        <w:jc w:val="both"/>
        <w:rPr>
          <w:rFonts w:ascii="Calibri" w:hAnsi="Calibri" w:eastAsia="MS Mincho" w:cs="Arial"/>
          <w:lang w:val="pl-PL"/>
        </w:rPr>
      </w:pPr>
      <w:r>
        <w:rPr>
          <w:rFonts w:ascii="Calibri" w:hAnsi="Calibri" w:eastAsia="MS Mincho" w:cs="Arial"/>
          <w:lang w:val="pl-PL"/>
        </w:rPr>
        <w:t>1.</w:t>
      </w:r>
      <w:r>
        <w:rPr>
          <w:rFonts w:ascii="Calibri" w:hAnsi="Calibri" w:eastAsia="MS Mincho" w:cs="Arial"/>
          <w:lang w:val="pl-PL"/>
        </w:rPr>
        <w:tab/>
      </w:r>
      <w:r>
        <w:rPr>
          <w:rFonts w:ascii="Calibri" w:hAnsi="Calibri" w:eastAsia="MS Mincho" w:cs="Arial"/>
          <w:lang w:val="pl-PL"/>
        </w:rPr>
        <w:t xml:space="preserve">Wykonawca udziela </w:t>
      </w:r>
      <w:r w:rsidR="00302512">
        <w:rPr>
          <w:rFonts w:ascii="Calibri" w:hAnsi="Calibri" w:eastAsia="MS Mincho" w:cs="Arial"/>
          <w:color w:val="FF0000"/>
          <w:lang w:val="pl-PL"/>
        </w:rPr>
        <w:t>12</w:t>
      </w:r>
      <w:r w:rsidRPr="001961B6" w:rsidR="0015381B">
        <w:rPr>
          <w:rFonts w:ascii="Calibri" w:hAnsi="Calibri" w:eastAsia="MS Mincho" w:cs="Arial"/>
          <w:lang w:val="pl-PL"/>
        </w:rPr>
        <w:t xml:space="preserve"> - miesięczn</w:t>
      </w:r>
      <w:r>
        <w:rPr>
          <w:rFonts w:ascii="Calibri" w:hAnsi="Calibri" w:eastAsia="MS Mincho" w:cs="Arial"/>
          <w:lang w:val="pl-PL"/>
        </w:rPr>
        <w:t xml:space="preserve">ej gwarancji na przedmiot </w:t>
      </w:r>
      <w:r w:rsidR="00DB4515">
        <w:rPr>
          <w:rFonts w:ascii="Calibri" w:hAnsi="Calibri" w:eastAsia="MS Mincho" w:cs="Arial"/>
          <w:lang w:val="pl-PL"/>
        </w:rPr>
        <w:t>Umowy</w:t>
      </w:r>
      <w:r w:rsidRPr="001961B6" w:rsidR="0015381B">
        <w:rPr>
          <w:rFonts w:ascii="Calibri" w:hAnsi="Calibri" w:eastAsia="MS Mincho" w:cs="Arial"/>
          <w:lang w:val="pl-PL"/>
        </w:rPr>
        <w:t>.</w:t>
      </w:r>
    </w:p>
    <w:p w:rsidRPr="001961B6" w:rsidR="0015381B" w:rsidP="0015381B" w:rsidRDefault="0015381B" w14:paraId="1185B542" w14:textId="05C06E8F">
      <w:pPr>
        <w:spacing w:before="120" w:line="360" w:lineRule="auto"/>
        <w:ind w:left="425" w:hanging="425"/>
        <w:jc w:val="both"/>
        <w:rPr>
          <w:rFonts w:ascii="Calibri" w:hAnsi="Calibri" w:eastAsia="MS Mincho" w:cs="Arial"/>
          <w:lang w:val="pl-PL"/>
        </w:rPr>
      </w:pPr>
      <w:r w:rsidRPr="001961B6">
        <w:rPr>
          <w:rFonts w:ascii="Calibri" w:hAnsi="Calibri" w:eastAsia="MS Mincho" w:cs="Arial"/>
          <w:lang w:val="pl-PL"/>
        </w:rPr>
        <w:t>2.</w:t>
      </w:r>
      <w:r w:rsidRPr="001961B6">
        <w:rPr>
          <w:rFonts w:ascii="Calibri" w:hAnsi="Calibri" w:eastAsia="MS Mincho" w:cs="Arial"/>
          <w:lang w:val="pl-PL"/>
        </w:rPr>
        <w:tab/>
      </w:r>
      <w:r w:rsidRPr="001961B6">
        <w:rPr>
          <w:rFonts w:ascii="Calibri" w:hAnsi="Calibri" w:eastAsia="MS Mincho" w:cs="Arial"/>
          <w:lang w:val="pl-PL"/>
        </w:rPr>
        <w:t xml:space="preserve">Okres gwarancji rozpoczyna swój bieg od dnia podpisania protokołu odbioru </w:t>
      </w:r>
      <w:r w:rsidR="00302512">
        <w:rPr>
          <w:rFonts w:ascii="Calibri" w:hAnsi="Calibri" w:eastAsia="MS Mincho" w:cs="Arial"/>
          <w:lang w:val="pl-PL"/>
        </w:rPr>
        <w:t>Etapu nr 6</w:t>
      </w:r>
      <w:r w:rsidR="00B86923">
        <w:rPr>
          <w:rFonts w:ascii="Calibri" w:hAnsi="Calibri" w:eastAsia="MS Mincho" w:cs="Arial"/>
          <w:lang w:val="pl-PL"/>
        </w:rPr>
        <w:t xml:space="preserve"> (</w:t>
      </w:r>
      <w:r w:rsidR="00561B2A">
        <w:rPr>
          <w:rFonts w:ascii="Calibri" w:hAnsi="Calibri" w:eastAsia="MS Mincho" w:cs="Arial"/>
          <w:lang w:val="pl-PL"/>
        </w:rPr>
        <w:t xml:space="preserve">uruchomienie </w:t>
      </w:r>
      <w:ins w:author="Grażyna Maciejuk" w:date="2020-01-22T15:02:00Z" w:id="20">
        <w:r w:rsidR="00D318EF">
          <w:rPr>
            <w:rFonts w:ascii="Calibri" w:hAnsi="Calibri" w:eastAsia="MS Mincho" w:cs="Arial"/>
            <w:lang w:val="pl-PL"/>
          </w:rPr>
          <w:t>A</w:t>
        </w:r>
      </w:ins>
      <w:del w:author="Grażyna Maciejuk" w:date="2020-01-22T15:02:00Z" w:id="21">
        <w:r w:rsidDel="00D318EF" w:rsidR="00561B2A">
          <w:rPr>
            <w:rFonts w:ascii="Calibri" w:hAnsi="Calibri" w:eastAsia="MS Mincho" w:cs="Arial"/>
            <w:lang w:val="pl-PL"/>
          </w:rPr>
          <w:delText>a</w:delText>
        </w:r>
      </w:del>
      <w:r w:rsidR="00561B2A">
        <w:rPr>
          <w:rFonts w:ascii="Calibri" w:hAnsi="Calibri" w:eastAsia="MS Mincho" w:cs="Arial"/>
          <w:lang w:val="pl-PL"/>
        </w:rPr>
        <w:t>utomatu w ZPR Sosnowiec</w:t>
      </w:r>
      <w:r w:rsidR="00B86923">
        <w:rPr>
          <w:rFonts w:ascii="Calibri" w:hAnsi="Calibri" w:eastAsia="MS Mincho" w:cs="Arial"/>
          <w:lang w:val="pl-PL"/>
        </w:rPr>
        <w:t>)</w:t>
      </w:r>
      <w:r w:rsidRPr="00934120">
        <w:rPr>
          <w:rFonts w:ascii="Calibri" w:hAnsi="Calibri" w:eastAsia="MS Mincho" w:cs="Arial"/>
          <w:lang w:val="pl-PL"/>
        </w:rPr>
        <w:t>.</w:t>
      </w:r>
    </w:p>
    <w:p w:rsidR="00B86923" w:rsidP="00B86923" w:rsidRDefault="0015381B" w14:paraId="5187723A" w14:textId="227A48D8">
      <w:pPr>
        <w:spacing w:before="120" w:line="360" w:lineRule="auto"/>
        <w:ind w:left="425" w:hanging="425"/>
        <w:jc w:val="both"/>
        <w:rPr>
          <w:rFonts w:ascii="Calibri" w:hAnsi="Calibri" w:eastAsia="MS Mincho" w:cs="Arial"/>
          <w:lang w:val="pl-PL"/>
        </w:rPr>
      </w:pPr>
      <w:r w:rsidRPr="001961B6">
        <w:rPr>
          <w:rFonts w:ascii="Calibri" w:hAnsi="Calibri" w:eastAsia="MS Mincho" w:cs="Arial"/>
          <w:lang w:val="pl-PL"/>
        </w:rPr>
        <w:t>3.</w:t>
      </w:r>
      <w:r w:rsidRPr="001961B6">
        <w:rPr>
          <w:rFonts w:ascii="Calibri" w:hAnsi="Calibri" w:eastAsia="MS Mincho" w:cs="Arial"/>
          <w:lang w:val="pl-PL"/>
        </w:rPr>
        <w:tab/>
      </w:r>
      <w:r w:rsidRPr="001961B6">
        <w:rPr>
          <w:rFonts w:ascii="Calibri" w:hAnsi="Calibri" w:eastAsia="MS Mincho" w:cs="Arial"/>
          <w:lang w:val="pl-PL"/>
        </w:rPr>
        <w:t>W okresie gwarancji Wykonawca zapewnia podjęcie czynności serwisowych w term</w:t>
      </w:r>
      <w:r w:rsidR="005B38C8">
        <w:rPr>
          <w:rFonts w:ascii="Calibri" w:hAnsi="Calibri" w:eastAsia="MS Mincho" w:cs="Arial"/>
          <w:lang w:val="pl-PL"/>
        </w:rPr>
        <w:t xml:space="preserve">inie do </w:t>
      </w:r>
      <w:r w:rsidR="00DB4515">
        <w:rPr>
          <w:rFonts w:ascii="Calibri" w:hAnsi="Calibri" w:eastAsia="MS Mincho" w:cs="Arial"/>
          <w:lang w:val="pl-PL"/>
        </w:rPr>
        <w:t>24</w:t>
      </w:r>
      <w:r w:rsidRPr="001961B6">
        <w:rPr>
          <w:rFonts w:ascii="Calibri" w:hAnsi="Calibri" w:eastAsia="MS Mincho" w:cs="Arial"/>
          <w:lang w:val="pl-PL"/>
        </w:rPr>
        <w:t xml:space="preserve"> godzin (liczonych w dniach roboczych), od otrzymania zgłoszenia o awarii </w:t>
      </w:r>
      <w:r>
        <w:rPr>
          <w:rFonts w:ascii="Calibri" w:hAnsi="Calibri" w:eastAsia="MS Mincho" w:cs="Arial"/>
          <w:lang w:val="pl-PL"/>
        </w:rPr>
        <w:br/>
      </w:r>
      <w:r w:rsidRPr="001961B6">
        <w:rPr>
          <w:rFonts w:ascii="Calibri" w:hAnsi="Calibri" w:eastAsia="MS Mincho" w:cs="Arial"/>
          <w:lang w:val="pl-PL"/>
        </w:rPr>
        <w:t>i usunięcie awarii w możliwie najszybszym, technicznie możliwym do realizacji terminie, uzgodnionym z Zamawiającym.</w:t>
      </w:r>
    </w:p>
    <w:p w:rsidRPr="00AF5A12" w:rsidR="00B86923" w:rsidP="00AF5A12" w:rsidRDefault="005B38C8" w14:paraId="5435FF53" w14:textId="484F9EC1">
      <w:pPr>
        <w:spacing w:line="360" w:lineRule="auto"/>
        <w:ind w:left="426"/>
        <w:jc w:val="both"/>
        <w:rPr>
          <w:rFonts w:ascii="Calibri" w:hAnsi="Calibri" w:cs="Arial"/>
          <w:lang w:val="pl-PL"/>
        </w:rPr>
      </w:pPr>
      <w:r>
        <w:rPr>
          <w:rFonts w:ascii="Calibri" w:hAnsi="Calibri" w:eastAsia="MS Mincho" w:cs="Arial"/>
          <w:lang w:val="pl-PL"/>
        </w:rPr>
        <w:t>4</w:t>
      </w:r>
      <w:r w:rsidR="00B86923">
        <w:rPr>
          <w:rFonts w:ascii="Calibri" w:hAnsi="Calibri" w:eastAsia="MS Mincho" w:cs="Arial"/>
          <w:lang w:val="pl-PL"/>
        </w:rPr>
        <w:t xml:space="preserve">. </w:t>
      </w:r>
      <w:r w:rsidR="00B86923">
        <w:rPr>
          <w:rFonts w:ascii="Calibri" w:hAnsi="Calibri" w:eastAsia="MS Mincho" w:cs="Arial"/>
          <w:lang w:val="pl-PL"/>
        </w:rPr>
        <w:tab/>
      </w:r>
      <w:r w:rsidR="00B86923">
        <w:rPr>
          <w:rFonts w:ascii="Calibri" w:hAnsi="Calibri" w:eastAsia="MS Mincho" w:cs="Arial"/>
          <w:lang w:val="pl-PL"/>
        </w:rPr>
        <w:t xml:space="preserve">Wykonawca zapewni utrzymanie sprawności technicznej </w:t>
      </w:r>
      <w:r w:rsidR="005E39F6">
        <w:rPr>
          <w:rFonts w:ascii="Calibri" w:hAnsi="Calibri" w:eastAsia="MS Mincho" w:cs="Arial"/>
          <w:lang w:val="pl-PL"/>
        </w:rPr>
        <w:t>stanowis</w:t>
      </w:r>
      <w:r>
        <w:rPr>
          <w:rFonts w:ascii="Calibri" w:hAnsi="Calibri" w:eastAsia="MS Mincho" w:cs="Arial"/>
          <w:lang w:val="pl-PL"/>
        </w:rPr>
        <w:t xml:space="preserve">ka nie później niż w terminie </w:t>
      </w:r>
      <w:r w:rsidRPr="002F7278" w:rsidR="00561B2A">
        <w:rPr>
          <w:rFonts w:ascii="Calibri" w:hAnsi="Calibri" w:eastAsia="MS Mincho" w:cs="Arial"/>
          <w:lang w:val="pl-PL"/>
        </w:rPr>
        <w:t>do</w:t>
      </w:r>
      <w:r w:rsidRPr="002F7278" w:rsidR="005E39F6">
        <w:rPr>
          <w:rFonts w:ascii="Calibri" w:hAnsi="Calibri" w:eastAsia="MS Mincho" w:cs="Arial"/>
          <w:lang w:val="pl-PL"/>
        </w:rPr>
        <w:t xml:space="preserve"> </w:t>
      </w:r>
      <w:r w:rsidRPr="002F7278" w:rsidR="00561B2A">
        <w:rPr>
          <w:rFonts w:ascii="Calibri" w:hAnsi="Calibri" w:eastAsia="MS Mincho" w:cs="Arial"/>
          <w:lang w:val="pl-PL"/>
        </w:rPr>
        <w:t xml:space="preserve">3 </w:t>
      </w:r>
      <w:r w:rsidRPr="002F7278" w:rsidR="005E39F6">
        <w:rPr>
          <w:rFonts w:ascii="Calibri" w:hAnsi="Calibri" w:eastAsia="MS Mincho" w:cs="Arial"/>
          <w:lang w:val="pl-PL"/>
        </w:rPr>
        <w:t xml:space="preserve">dni </w:t>
      </w:r>
      <w:r w:rsidRPr="002F7278" w:rsidR="00336587">
        <w:rPr>
          <w:rFonts w:ascii="Calibri" w:hAnsi="Calibri" w:eastAsia="MS Mincho" w:cs="Arial"/>
          <w:lang w:val="pl-PL"/>
        </w:rPr>
        <w:t>roboczych</w:t>
      </w:r>
      <w:r w:rsidR="00336587">
        <w:rPr>
          <w:rFonts w:ascii="Calibri" w:hAnsi="Calibri" w:eastAsia="MS Mincho" w:cs="Arial"/>
          <w:lang w:val="pl-PL"/>
        </w:rPr>
        <w:t xml:space="preserve"> </w:t>
      </w:r>
      <w:r w:rsidR="005E39F6">
        <w:rPr>
          <w:rFonts w:ascii="Calibri" w:hAnsi="Calibri" w:eastAsia="MS Mincho" w:cs="Arial"/>
          <w:lang w:val="pl-PL"/>
        </w:rPr>
        <w:t>od momentu podjęcia czynności serwisowych.</w:t>
      </w:r>
      <w:r w:rsidR="00AF5A12">
        <w:rPr>
          <w:rFonts w:ascii="Calibri" w:hAnsi="Calibri" w:eastAsia="MS Mincho" w:cs="Arial"/>
          <w:lang w:val="pl-PL"/>
        </w:rPr>
        <w:t xml:space="preserve"> </w:t>
      </w:r>
      <w:r w:rsidR="00AF5A12">
        <w:rPr>
          <w:rFonts w:ascii="Calibri" w:hAnsi="Calibri" w:cs="Arial"/>
          <w:lang w:val="pl-PL"/>
        </w:rPr>
        <w:t>Wykonawca zastrzega sobie prawo do pracy w godzinach i dniach ustawowo wolnych od pracy.</w:t>
      </w:r>
    </w:p>
    <w:p w:rsidRPr="001961B6" w:rsidR="0015381B" w:rsidP="00B86923" w:rsidRDefault="005B38C8" w14:paraId="3690EE57" w14:textId="77777777">
      <w:pPr>
        <w:spacing w:before="120" w:line="360" w:lineRule="auto"/>
        <w:ind w:left="425" w:hanging="425"/>
        <w:jc w:val="both"/>
        <w:rPr>
          <w:rFonts w:ascii="Calibri" w:hAnsi="Calibri" w:eastAsia="MS Mincho" w:cs="Arial"/>
          <w:lang w:val="pl-PL"/>
        </w:rPr>
      </w:pPr>
      <w:r>
        <w:rPr>
          <w:rFonts w:ascii="Calibri" w:hAnsi="Calibri" w:eastAsia="MS Mincho" w:cs="Arial"/>
          <w:lang w:val="pl-PL"/>
        </w:rPr>
        <w:t>5</w:t>
      </w:r>
      <w:r w:rsidRPr="001961B6" w:rsidR="0015381B">
        <w:rPr>
          <w:rFonts w:ascii="Calibri" w:hAnsi="Calibri" w:eastAsia="MS Mincho" w:cs="Arial"/>
          <w:lang w:val="pl-PL"/>
        </w:rPr>
        <w:t>.</w:t>
      </w:r>
      <w:r w:rsidRPr="001961B6" w:rsidR="0015381B">
        <w:rPr>
          <w:rFonts w:ascii="Calibri" w:hAnsi="Calibri" w:eastAsia="MS Mincho" w:cs="Arial"/>
          <w:lang w:val="pl-PL"/>
        </w:rPr>
        <w:tab/>
      </w:r>
      <w:r w:rsidRPr="001961B6" w:rsidR="0015381B">
        <w:rPr>
          <w:rFonts w:ascii="Calibri" w:hAnsi="Calibri" w:eastAsia="MS Mincho" w:cs="Arial"/>
          <w:lang w:val="pl-PL"/>
        </w:rPr>
        <w:t>Gwarancja obejmuje zespoły mechaniczne, pneumatyczne i elektryczne, z wyjątkiem takich wad, które wystąpiły z winy użytkownika na skutek niewłaściwej eksploatacji lub konserwacji urządzenia.</w:t>
      </w:r>
    </w:p>
    <w:p w:rsidRPr="001961B6" w:rsidR="0015381B" w:rsidP="0015381B" w:rsidRDefault="005B38C8" w14:paraId="71145B9D" w14:textId="77777777">
      <w:pPr>
        <w:spacing w:before="120" w:line="360" w:lineRule="auto"/>
        <w:ind w:left="425" w:hanging="425"/>
        <w:rPr>
          <w:rFonts w:ascii="Calibri" w:hAnsi="Calibri" w:eastAsia="MS Mincho" w:cs="Arial"/>
          <w:lang w:val="pl-PL"/>
        </w:rPr>
      </w:pPr>
      <w:r>
        <w:rPr>
          <w:rFonts w:ascii="Calibri" w:hAnsi="Calibri" w:eastAsia="MS Mincho" w:cs="Arial"/>
          <w:lang w:val="pl-PL"/>
        </w:rPr>
        <w:t>6</w:t>
      </w:r>
      <w:r w:rsidRPr="001961B6" w:rsidR="0015381B">
        <w:rPr>
          <w:rFonts w:ascii="Calibri" w:hAnsi="Calibri" w:eastAsia="MS Mincho" w:cs="Arial"/>
          <w:lang w:val="pl-PL"/>
        </w:rPr>
        <w:t>.</w:t>
      </w:r>
      <w:r w:rsidRPr="001961B6" w:rsidR="0015381B">
        <w:rPr>
          <w:rFonts w:ascii="Calibri" w:hAnsi="Calibri" w:eastAsia="MS Mincho" w:cs="Arial"/>
          <w:lang w:val="pl-PL"/>
        </w:rPr>
        <w:tab/>
      </w:r>
      <w:r w:rsidRPr="001961B6" w:rsidR="0015381B">
        <w:rPr>
          <w:rFonts w:ascii="Calibri" w:hAnsi="Calibri" w:eastAsia="MS Mincho" w:cs="Arial"/>
          <w:lang w:val="pl-PL"/>
        </w:rPr>
        <w:t xml:space="preserve">Zgłoszenie awarii może nastąpić faksem lub pocztą elektroniczną. </w:t>
      </w:r>
    </w:p>
    <w:p w:rsidRPr="00D92ADA" w:rsidR="0015381B" w:rsidP="0015381B" w:rsidRDefault="0015381B" w14:paraId="350B9856" w14:textId="77777777">
      <w:pPr>
        <w:spacing w:before="120" w:line="360" w:lineRule="auto"/>
        <w:ind w:left="425" w:hanging="425"/>
        <w:rPr>
          <w:rFonts w:ascii="Calibri" w:hAnsi="Calibri" w:eastAsia="MS Mincho" w:cs="Arial"/>
          <w:lang w:val="pl-PL"/>
        </w:rPr>
      </w:pPr>
      <w:r w:rsidRPr="001961B6">
        <w:rPr>
          <w:rFonts w:ascii="Calibri" w:hAnsi="Calibri" w:eastAsia="MS Mincho" w:cs="Arial"/>
          <w:lang w:val="pl-PL"/>
        </w:rPr>
        <w:tab/>
      </w:r>
      <w:r w:rsidRPr="00D92ADA">
        <w:rPr>
          <w:rFonts w:ascii="Calibri" w:hAnsi="Calibri" w:eastAsia="MS Mincho" w:cs="Arial"/>
          <w:lang w:val="pl-PL"/>
        </w:rPr>
        <w:tab/>
      </w:r>
      <w:r w:rsidRPr="00D92ADA">
        <w:rPr>
          <w:rFonts w:ascii="Calibri" w:hAnsi="Calibri" w:eastAsia="MS Mincho" w:cs="Arial"/>
          <w:lang w:val="pl-PL"/>
        </w:rPr>
        <w:t xml:space="preserve">Adres email: </w:t>
      </w:r>
      <w:r w:rsidR="00302512">
        <w:rPr>
          <w:rFonts w:ascii="Calibri" w:hAnsi="Calibri" w:eastAsia="MS Mincho" w:cs="Arial"/>
          <w:color w:val="FF0000"/>
          <w:lang w:val="pl-PL"/>
        </w:rPr>
        <w:t>……………………………</w:t>
      </w:r>
    </w:p>
    <w:p w:rsidRPr="001961B6" w:rsidR="0015381B" w:rsidP="0015381B" w:rsidRDefault="005B38C8" w14:paraId="18DFF04A" w14:textId="77777777">
      <w:pPr>
        <w:spacing w:before="120" w:line="360" w:lineRule="auto"/>
        <w:ind w:left="425" w:hanging="425"/>
        <w:jc w:val="both"/>
        <w:rPr>
          <w:rFonts w:ascii="Calibri" w:hAnsi="Calibri" w:eastAsia="MS Mincho" w:cs="Arial"/>
          <w:lang w:val="pl-PL"/>
        </w:rPr>
      </w:pPr>
      <w:r>
        <w:rPr>
          <w:rFonts w:ascii="Calibri" w:hAnsi="Calibri" w:eastAsia="MS Mincho" w:cs="Arial"/>
          <w:lang w:val="pl-PL"/>
        </w:rPr>
        <w:t>7</w:t>
      </w:r>
      <w:r w:rsidRPr="001961B6" w:rsidR="0015381B">
        <w:rPr>
          <w:rFonts w:ascii="Calibri" w:hAnsi="Calibri" w:eastAsia="MS Mincho" w:cs="Arial"/>
          <w:lang w:val="pl-PL"/>
        </w:rPr>
        <w:t>.</w:t>
      </w:r>
      <w:r w:rsidRPr="001961B6" w:rsidR="0015381B">
        <w:rPr>
          <w:rFonts w:ascii="Calibri" w:hAnsi="Calibri" w:eastAsia="MS Mincho" w:cs="Arial"/>
          <w:lang w:val="pl-PL"/>
        </w:rPr>
        <w:tab/>
      </w:r>
      <w:r w:rsidRPr="001961B6" w:rsidR="0015381B">
        <w:rPr>
          <w:rFonts w:ascii="Calibri" w:hAnsi="Calibri" w:eastAsia="MS Mincho" w:cs="Arial"/>
          <w:lang w:val="pl-PL"/>
        </w:rPr>
        <w:t>Po upływie okresu gwarancji Wykonawca zapewnia odpłatny serwis pogwarancyjny.</w:t>
      </w:r>
    </w:p>
    <w:p w:rsidR="0015381B" w:rsidP="0015381B" w:rsidRDefault="0015381B" w14:paraId="62120093" w14:textId="77777777">
      <w:pPr>
        <w:spacing w:before="120"/>
        <w:jc w:val="center"/>
        <w:rPr>
          <w:rFonts w:ascii="Calibri" w:hAnsi="Calibri" w:eastAsia="MS Mincho" w:cs="Arial"/>
          <w:b/>
          <w:lang w:val="pl-PL"/>
        </w:rPr>
      </w:pPr>
    </w:p>
    <w:p w:rsidRPr="001961B6" w:rsidR="0015381B" w:rsidP="0015381B" w:rsidRDefault="002903A7" w14:paraId="67AD025C" w14:textId="77777777">
      <w:pPr>
        <w:spacing w:before="120"/>
        <w:jc w:val="center"/>
        <w:rPr>
          <w:rFonts w:ascii="Calibri" w:hAnsi="Calibri" w:eastAsia="MS Mincho" w:cs="Arial"/>
          <w:b/>
          <w:lang w:val="pl-PL"/>
        </w:rPr>
      </w:pPr>
      <w:r>
        <w:rPr>
          <w:rFonts w:ascii="Calibri" w:hAnsi="Calibri" w:eastAsia="MS Mincho" w:cs="Arial"/>
          <w:b/>
          <w:lang w:val="pl-PL"/>
        </w:rPr>
        <w:t>§ 8</w:t>
      </w:r>
      <w:r w:rsidRPr="001961B6" w:rsidR="0015381B">
        <w:rPr>
          <w:rFonts w:ascii="Calibri" w:hAnsi="Calibri" w:eastAsia="MS Mincho" w:cs="Arial"/>
          <w:b/>
          <w:lang w:val="pl-PL"/>
        </w:rPr>
        <w:t>.</w:t>
      </w:r>
    </w:p>
    <w:p w:rsidRPr="001961B6" w:rsidR="0015381B" w:rsidP="0015381B" w:rsidRDefault="0015381B" w14:paraId="73406008" w14:textId="4F184F1C">
      <w:pPr>
        <w:spacing w:line="360" w:lineRule="auto"/>
        <w:jc w:val="center"/>
        <w:rPr>
          <w:rFonts w:ascii="Calibri" w:hAnsi="Calibri" w:eastAsia="MS Mincho" w:cs="Arial"/>
          <w:b/>
          <w:lang w:val="pl-PL"/>
        </w:rPr>
      </w:pPr>
      <w:r w:rsidRPr="001961B6">
        <w:rPr>
          <w:rFonts w:ascii="Calibri" w:hAnsi="Calibri" w:eastAsia="MS Mincho" w:cs="Arial"/>
          <w:b/>
          <w:lang w:val="pl-PL"/>
        </w:rPr>
        <w:t xml:space="preserve">ZMIANA WARUNKÓW </w:t>
      </w:r>
      <w:r w:rsidR="00DB4515">
        <w:rPr>
          <w:rFonts w:ascii="Calibri" w:hAnsi="Calibri" w:eastAsia="MS Mincho" w:cs="Arial"/>
          <w:b/>
          <w:lang w:val="pl-PL"/>
        </w:rPr>
        <w:t>UMOWY</w:t>
      </w:r>
      <w:r>
        <w:rPr>
          <w:rFonts w:ascii="Calibri" w:hAnsi="Calibri" w:eastAsia="MS Mincho" w:cs="Arial"/>
          <w:b/>
          <w:lang w:val="pl-PL"/>
        </w:rPr>
        <w:t xml:space="preserve"> I </w:t>
      </w:r>
      <w:r w:rsidRPr="001961B6">
        <w:rPr>
          <w:rFonts w:ascii="Calibri" w:hAnsi="Calibri" w:eastAsia="MS Mincho" w:cs="Arial"/>
          <w:b/>
          <w:lang w:val="pl-PL"/>
        </w:rPr>
        <w:t xml:space="preserve">ROZWIĄZANIE </w:t>
      </w:r>
      <w:r w:rsidR="00DB4515">
        <w:rPr>
          <w:rFonts w:ascii="Calibri" w:hAnsi="Calibri" w:eastAsia="MS Mincho" w:cs="Arial"/>
          <w:b/>
          <w:lang w:val="pl-PL"/>
        </w:rPr>
        <w:t>UMOWY</w:t>
      </w:r>
    </w:p>
    <w:p w:rsidRPr="001961B6" w:rsidR="0015381B" w:rsidP="0015381B" w:rsidRDefault="0015381B" w14:paraId="07B1003B" w14:textId="77777777">
      <w:pPr>
        <w:jc w:val="center"/>
        <w:rPr>
          <w:rFonts w:ascii="Calibri" w:hAnsi="Calibri" w:eastAsia="MS Mincho" w:cs="Arial"/>
          <w:b/>
          <w:lang w:val="pl-PL"/>
        </w:rPr>
      </w:pPr>
    </w:p>
    <w:p w:rsidRPr="004918C9" w:rsidR="0015381B" w:rsidP="0015381B" w:rsidRDefault="0015381B" w14:paraId="2C628B83" w14:textId="78FEDEC3">
      <w:pPr>
        <w:pStyle w:val="Akapitzlist"/>
        <w:numPr>
          <w:ilvl w:val="0"/>
          <w:numId w:val="18"/>
        </w:numPr>
        <w:spacing w:before="120" w:line="360" w:lineRule="auto"/>
        <w:jc w:val="both"/>
        <w:rPr>
          <w:rFonts w:ascii="Calibri" w:hAnsi="Calibri" w:eastAsia="MS Mincho" w:cs="Arial"/>
          <w:sz w:val="24"/>
          <w:szCs w:val="24"/>
          <w:lang w:val="pl-PL"/>
        </w:rPr>
      </w:pPr>
      <w:r w:rsidRPr="001961B6">
        <w:rPr>
          <w:rFonts w:ascii="Calibri" w:hAnsi="Calibri" w:cs="Arial"/>
          <w:sz w:val="24"/>
          <w:szCs w:val="24"/>
          <w:lang w:val="pl-PL"/>
        </w:rPr>
        <w:t xml:space="preserve">Zmiana jakichkolwiek warunków </w:t>
      </w:r>
      <w:r w:rsidR="00DB4515">
        <w:rPr>
          <w:rFonts w:ascii="Calibri" w:hAnsi="Calibri" w:cs="Arial"/>
          <w:sz w:val="24"/>
          <w:szCs w:val="24"/>
          <w:lang w:val="pl-PL"/>
        </w:rPr>
        <w:t>Umowy</w:t>
      </w:r>
      <w:r w:rsidRPr="001961B6">
        <w:rPr>
          <w:rFonts w:ascii="Calibri" w:hAnsi="Calibri" w:cs="Arial"/>
          <w:sz w:val="24"/>
          <w:szCs w:val="24"/>
          <w:lang w:val="pl-PL"/>
        </w:rPr>
        <w:t xml:space="preserve"> wymagana jest w formie pisemnej pod rygorem nieważności.</w:t>
      </w:r>
      <w:r>
        <w:rPr>
          <w:rFonts w:ascii="Calibri" w:hAnsi="Calibri" w:cs="Arial"/>
          <w:sz w:val="24"/>
          <w:szCs w:val="24"/>
          <w:lang w:val="pl-PL"/>
        </w:rPr>
        <w:t xml:space="preserve"> </w:t>
      </w:r>
      <w:r w:rsidRPr="004918C9">
        <w:rPr>
          <w:rFonts w:ascii="Calibri" w:hAnsi="Calibri" w:cs="Arial"/>
          <w:sz w:val="24"/>
          <w:szCs w:val="24"/>
          <w:lang w:val="pl-PL"/>
        </w:rPr>
        <w:t xml:space="preserve">Za zmianę warunków </w:t>
      </w:r>
      <w:r w:rsidR="00DB4515">
        <w:rPr>
          <w:rFonts w:ascii="Calibri" w:hAnsi="Calibri" w:cs="Arial"/>
          <w:sz w:val="24"/>
          <w:szCs w:val="24"/>
          <w:lang w:val="pl-PL"/>
        </w:rPr>
        <w:t>Umowy</w:t>
      </w:r>
      <w:r w:rsidRPr="004918C9">
        <w:rPr>
          <w:rFonts w:ascii="Calibri" w:hAnsi="Calibri" w:cs="Arial"/>
          <w:sz w:val="24"/>
          <w:szCs w:val="24"/>
          <w:lang w:val="pl-PL"/>
        </w:rPr>
        <w:t xml:space="preserve"> </w:t>
      </w:r>
      <w:r w:rsidR="00AF5A12">
        <w:rPr>
          <w:rFonts w:ascii="Calibri" w:hAnsi="Calibri" w:cs="Arial"/>
          <w:sz w:val="24"/>
          <w:szCs w:val="24"/>
          <w:lang w:val="pl-PL"/>
        </w:rPr>
        <w:t>Strony nie postrzegają zmiany §9</w:t>
      </w:r>
      <w:r w:rsidRPr="004918C9">
        <w:rPr>
          <w:rFonts w:ascii="Calibri" w:hAnsi="Calibri" w:cs="Arial"/>
          <w:sz w:val="24"/>
          <w:szCs w:val="24"/>
          <w:lang w:val="pl-PL"/>
        </w:rPr>
        <w:t xml:space="preserve"> </w:t>
      </w:r>
      <w:r w:rsidR="00DB4515">
        <w:rPr>
          <w:rFonts w:ascii="Calibri" w:hAnsi="Calibri" w:cs="Arial"/>
          <w:sz w:val="24"/>
          <w:szCs w:val="24"/>
          <w:lang w:val="pl-PL"/>
        </w:rPr>
        <w:t>Umowy</w:t>
      </w:r>
      <w:r w:rsidRPr="004918C9">
        <w:rPr>
          <w:rFonts w:ascii="Calibri" w:hAnsi="Calibri" w:cs="Arial"/>
          <w:sz w:val="24"/>
          <w:szCs w:val="24"/>
          <w:lang w:val="pl-PL"/>
        </w:rPr>
        <w:t xml:space="preserve">, dla którego wystarczające jest poinformowanie drugiej strony </w:t>
      </w:r>
      <w:r w:rsidR="00DB4515">
        <w:rPr>
          <w:rFonts w:ascii="Calibri" w:hAnsi="Calibri" w:cs="Arial"/>
          <w:sz w:val="24"/>
          <w:szCs w:val="24"/>
          <w:lang w:val="pl-PL"/>
        </w:rPr>
        <w:t>Umowy</w:t>
      </w:r>
      <w:r w:rsidRPr="004918C9">
        <w:rPr>
          <w:rFonts w:ascii="Calibri" w:hAnsi="Calibri" w:cs="Arial"/>
          <w:sz w:val="24"/>
          <w:szCs w:val="24"/>
          <w:lang w:val="pl-PL"/>
        </w:rPr>
        <w:t xml:space="preserve"> o zmianie za pośrednictwem poczty elektronicznej lub faksu.</w:t>
      </w:r>
    </w:p>
    <w:p w:rsidRPr="001961B6" w:rsidR="0015381B" w:rsidP="0015381B" w:rsidRDefault="0015381B" w14:paraId="5B8EDD48" w14:textId="505E24B0">
      <w:pPr>
        <w:pStyle w:val="Akapitzlist"/>
        <w:numPr>
          <w:ilvl w:val="0"/>
          <w:numId w:val="18"/>
        </w:numPr>
        <w:spacing w:before="120" w:line="360" w:lineRule="auto"/>
        <w:jc w:val="both"/>
        <w:rPr>
          <w:rFonts w:ascii="Calibri" w:hAnsi="Calibri" w:eastAsia="MS Mincho" w:cs="Arial"/>
          <w:sz w:val="24"/>
          <w:szCs w:val="24"/>
          <w:lang w:val="pl-PL"/>
        </w:rPr>
      </w:pPr>
      <w:r w:rsidRPr="001961B6">
        <w:rPr>
          <w:rFonts w:ascii="Calibri" w:hAnsi="Calibri" w:eastAsia="MS Mincho" w:cs="Arial"/>
          <w:sz w:val="24"/>
          <w:szCs w:val="24"/>
          <w:lang w:val="pl-PL"/>
        </w:rPr>
        <w:t xml:space="preserve">Terminy ustalone w </w:t>
      </w:r>
      <w:r w:rsidRPr="004918C9">
        <w:rPr>
          <w:rFonts w:ascii="Calibri" w:hAnsi="Calibri" w:eastAsia="MS Mincho" w:cs="Arial"/>
          <w:sz w:val="24"/>
          <w:szCs w:val="24"/>
          <w:lang w:val="pl-PL"/>
        </w:rPr>
        <w:t>ust</w:t>
      </w:r>
      <w:r w:rsidRPr="00407DA3">
        <w:rPr>
          <w:rFonts w:ascii="Calibri" w:hAnsi="Calibri" w:eastAsia="MS Mincho" w:cs="Arial"/>
          <w:sz w:val="24"/>
          <w:szCs w:val="24"/>
          <w:lang w:val="pl-PL"/>
        </w:rPr>
        <w:t>.</w:t>
      </w:r>
      <w:r w:rsidRPr="004918C9">
        <w:rPr>
          <w:rFonts w:ascii="Calibri" w:hAnsi="Calibri" w:eastAsia="MS Mincho" w:cs="Arial"/>
          <w:sz w:val="24"/>
          <w:szCs w:val="24"/>
          <w:lang w:val="pl-PL"/>
        </w:rPr>
        <w:t xml:space="preserve"> 3 §1</w:t>
      </w:r>
      <w:r w:rsidRPr="001961B6">
        <w:rPr>
          <w:rFonts w:ascii="Calibri" w:hAnsi="Calibri" w:eastAsia="MS Mincho" w:cs="Arial"/>
          <w:sz w:val="24"/>
          <w:szCs w:val="24"/>
          <w:lang w:val="pl-PL"/>
        </w:rPr>
        <w:t xml:space="preserve"> </w:t>
      </w:r>
      <w:r w:rsidR="00DB4515">
        <w:rPr>
          <w:rFonts w:ascii="Calibri" w:hAnsi="Calibri" w:eastAsia="MS Mincho" w:cs="Arial"/>
          <w:sz w:val="24"/>
          <w:szCs w:val="24"/>
          <w:lang w:val="pl-PL"/>
        </w:rPr>
        <w:t>Umowy</w:t>
      </w:r>
      <w:r w:rsidRPr="001961B6">
        <w:rPr>
          <w:rFonts w:ascii="Calibri" w:hAnsi="Calibri" w:eastAsia="MS Mincho" w:cs="Arial"/>
          <w:sz w:val="24"/>
          <w:szCs w:val="24"/>
          <w:lang w:val="pl-PL"/>
        </w:rPr>
        <w:t xml:space="preserve"> obowiązują Wykonawcę pod warunkiem terminowego wykonania przez Zamawiającego zobowiązań określonych w § 4 oraz Załączniku nr 1 do </w:t>
      </w:r>
      <w:r w:rsidR="00DB4515">
        <w:rPr>
          <w:rFonts w:ascii="Calibri" w:hAnsi="Calibri" w:eastAsia="MS Mincho" w:cs="Arial"/>
          <w:sz w:val="24"/>
          <w:szCs w:val="24"/>
          <w:lang w:val="pl-PL"/>
        </w:rPr>
        <w:t>Umowy</w:t>
      </w:r>
      <w:r w:rsidRPr="001961B6">
        <w:rPr>
          <w:rFonts w:ascii="Calibri" w:hAnsi="Calibri" w:eastAsia="MS Mincho" w:cs="Arial"/>
          <w:sz w:val="24"/>
          <w:szCs w:val="24"/>
          <w:lang w:val="pl-PL"/>
        </w:rPr>
        <w:t>.</w:t>
      </w:r>
    </w:p>
    <w:p w:rsidRPr="004918C9" w:rsidR="0015381B" w:rsidP="0015381B" w:rsidRDefault="0015381B" w14:paraId="12CBF1F2" w14:textId="51A8DF0C">
      <w:pPr>
        <w:pStyle w:val="Akapitzlist"/>
        <w:numPr>
          <w:ilvl w:val="0"/>
          <w:numId w:val="18"/>
        </w:numPr>
        <w:spacing w:before="120" w:line="360" w:lineRule="auto"/>
        <w:jc w:val="both"/>
        <w:rPr>
          <w:rFonts w:ascii="Calibri" w:hAnsi="Calibri" w:eastAsia="MS Mincho" w:cs="Arial"/>
          <w:sz w:val="24"/>
          <w:szCs w:val="24"/>
          <w:lang w:val="pl-PL"/>
        </w:rPr>
      </w:pPr>
      <w:r w:rsidRPr="004918C9">
        <w:rPr>
          <w:rFonts w:ascii="Calibri" w:hAnsi="Calibri" w:eastAsia="MS Mincho" w:cs="Arial"/>
          <w:sz w:val="24"/>
          <w:szCs w:val="24"/>
          <w:lang w:val="pl-PL"/>
        </w:rPr>
        <w:t xml:space="preserve">Jeżeli wykonanie przedmiotu </w:t>
      </w:r>
      <w:r w:rsidR="00DB4515">
        <w:rPr>
          <w:rFonts w:ascii="Calibri" w:hAnsi="Calibri" w:eastAsia="MS Mincho" w:cs="Arial"/>
          <w:sz w:val="24"/>
          <w:szCs w:val="24"/>
          <w:lang w:val="pl-PL"/>
        </w:rPr>
        <w:t>Umowy</w:t>
      </w:r>
      <w:r w:rsidRPr="004918C9">
        <w:rPr>
          <w:rFonts w:ascii="Calibri" w:hAnsi="Calibri" w:eastAsia="MS Mincho" w:cs="Arial"/>
          <w:sz w:val="24"/>
          <w:szCs w:val="24"/>
          <w:lang w:val="pl-PL"/>
        </w:rPr>
        <w:t xml:space="preserve"> przez Wykonawcę będzie napotykało na utrudnienia z powodu wykonywania przez Zamawiającego ze zwłoką jego obowiązków określonych, zgodnie z § 4, w Załączniku nr 1 do </w:t>
      </w:r>
      <w:r w:rsidR="00DB4515">
        <w:rPr>
          <w:rFonts w:ascii="Calibri" w:hAnsi="Calibri" w:eastAsia="MS Mincho" w:cs="Arial"/>
          <w:sz w:val="24"/>
          <w:szCs w:val="24"/>
          <w:lang w:val="pl-PL"/>
        </w:rPr>
        <w:t>Umowy</w:t>
      </w:r>
      <w:r w:rsidRPr="004918C9">
        <w:rPr>
          <w:rFonts w:ascii="Calibri" w:hAnsi="Calibri" w:eastAsia="MS Mincho" w:cs="Arial"/>
          <w:sz w:val="24"/>
          <w:szCs w:val="24"/>
          <w:lang w:val="pl-PL"/>
        </w:rPr>
        <w:t xml:space="preserve">, lub w przypadku opóźnień płatności, o których mowa w § 3, Wykonawca ma prawo zgłosić do Zamawiającego roszczenie o odpowiednie przesunięcie terminów wykonania poszczególnych etapów w formie podpisania aneksu do </w:t>
      </w:r>
      <w:r w:rsidR="00DB4515">
        <w:rPr>
          <w:rFonts w:ascii="Calibri" w:hAnsi="Calibri" w:eastAsia="MS Mincho" w:cs="Arial"/>
          <w:sz w:val="24"/>
          <w:szCs w:val="24"/>
          <w:lang w:val="pl-PL"/>
        </w:rPr>
        <w:t>Umowy</w:t>
      </w:r>
      <w:r w:rsidRPr="004918C9">
        <w:rPr>
          <w:rFonts w:ascii="Calibri" w:hAnsi="Calibri" w:eastAsia="MS Mincho" w:cs="Arial"/>
          <w:sz w:val="24"/>
          <w:szCs w:val="24"/>
          <w:lang w:val="pl-PL"/>
        </w:rPr>
        <w:t>.</w:t>
      </w:r>
    </w:p>
    <w:p w:rsidR="0015381B" w:rsidP="0015381B" w:rsidRDefault="0015381B" w14:paraId="350D7BC6" w14:textId="4FE4525C">
      <w:pPr>
        <w:pStyle w:val="Akapitzlist"/>
        <w:numPr>
          <w:ilvl w:val="0"/>
          <w:numId w:val="18"/>
        </w:numPr>
        <w:spacing w:before="120" w:line="360" w:lineRule="auto"/>
        <w:jc w:val="both"/>
        <w:rPr>
          <w:rFonts w:ascii="Calibri" w:hAnsi="Calibri" w:eastAsia="MS Mincho" w:cs="Arial"/>
          <w:sz w:val="24"/>
          <w:szCs w:val="24"/>
          <w:lang w:val="pl-PL"/>
        </w:rPr>
      </w:pPr>
      <w:r w:rsidRPr="001961B6">
        <w:rPr>
          <w:rFonts w:ascii="Calibri" w:hAnsi="Calibri" w:eastAsia="MS Mincho" w:cs="Arial"/>
          <w:sz w:val="24"/>
          <w:szCs w:val="24"/>
          <w:lang w:val="pl-PL"/>
        </w:rPr>
        <w:t xml:space="preserve">Wykonawca zastrzega sobie prawo negocjowania zmiany </w:t>
      </w:r>
      <w:r w:rsidRPr="004918C9">
        <w:rPr>
          <w:rFonts w:ascii="Calibri" w:hAnsi="Calibri" w:eastAsia="MS Mincho" w:cs="Arial"/>
          <w:sz w:val="24"/>
          <w:szCs w:val="24"/>
          <w:lang w:val="pl-PL"/>
        </w:rPr>
        <w:t>wynagrodzenia</w:t>
      </w:r>
      <w:r>
        <w:rPr>
          <w:rFonts w:ascii="Calibri" w:hAnsi="Calibri" w:eastAsia="MS Mincho" w:cs="Arial"/>
          <w:sz w:val="24"/>
          <w:szCs w:val="24"/>
          <w:lang w:val="pl-PL"/>
        </w:rPr>
        <w:t xml:space="preserve">, o </w:t>
      </w:r>
      <w:r w:rsidRPr="004918C9">
        <w:rPr>
          <w:rFonts w:ascii="Calibri" w:hAnsi="Calibri" w:eastAsia="MS Mincho" w:cs="Arial"/>
          <w:sz w:val="24"/>
          <w:szCs w:val="24"/>
          <w:lang w:val="pl-PL"/>
        </w:rPr>
        <w:t xml:space="preserve">którym mowa w ust. 1 §2 </w:t>
      </w:r>
      <w:r w:rsidR="00DB4515">
        <w:rPr>
          <w:rFonts w:ascii="Calibri" w:hAnsi="Calibri" w:eastAsia="MS Mincho" w:cs="Arial"/>
          <w:sz w:val="24"/>
          <w:szCs w:val="24"/>
          <w:lang w:val="pl-PL"/>
        </w:rPr>
        <w:t>Umowy</w:t>
      </w:r>
      <w:r w:rsidRPr="001961B6">
        <w:rPr>
          <w:rFonts w:ascii="Calibri" w:hAnsi="Calibri" w:eastAsia="MS Mincho" w:cs="Arial"/>
          <w:sz w:val="24"/>
          <w:szCs w:val="24"/>
          <w:lang w:val="pl-PL"/>
        </w:rPr>
        <w:t xml:space="preserve">, jeżeli podczas wykonywania </w:t>
      </w:r>
      <w:r>
        <w:rPr>
          <w:rFonts w:ascii="Calibri" w:hAnsi="Calibri" w:eastAsia="MS Mincho" w:cs="Arial"/>
          <w:sz w:val="24"/>
          <w:szCs w:val="24"/>
          <w:lang w:val="pl-PL"/>
        </w:rPr>
        <w:t xml:space="preserve"> </w:t>
      </w:r>
      <w:r w:rsidRPr="004918C9">
        <w:rPr>
          <w:rFonts w:ascii="Calibri" w:hAnsi="Calibri" w:eastAsia="MS Mincho" w:cs="Arial"/>
          <w:sz w:val="24"/>
          <w:szCs w:val="24"/>
          <w:lang w:val="pl-PL"/>
        </w:rPr>
        <w:t xml:space="preserve">przedmiotu </w:t>
      </w:r>
      <w:r w:rsidR="00DB4515">
        <w:rPr>
          <w:rFonts w:ascii="Calibri" w:hAnsi="Calibri" w:eastAsia="MS Mincho" w:cs="Arial"/>
          <w:sz w:val="24"/>
          <w:szCs w:val="24"/>
          <w:lang w:val="pl-PL"/>
        </w:rPr>
        <w:t>Umowy</w:t>
      </w:r>
      <w:r w:rsidRPr="001961B6">
        <w:rPr>
          <w:rFonts w:ascii="Calibri" w:hAnsi="Calibri" w:eastAsia="MS Mincho" w:cs="Arial"/>
          <w:sz w:val="24"/>
          <w:szCs w:val="24"/>
          <w:lang w:val="pl-PL"/>
        </w:rPr>
        <w:t xml:space="preserve">, Zamawiający wystąpi ze zmianą zakresu </w:t>
      </w:r>
      <w:r>
        <w:rPr>
          <w:rFonts w:ascii="Calibri" w:hAnsi="Calibri" w:eastAsia="MS Mincho" w:cs="Arial"/>
          <w:sz w:val="24"/>
          <w:szCs w:val="24"/>
          <w:lang w:val="pl-PL"/>
        </w:rPr>
        <w:t xml:space="preserve">pracy </w:t>
      </w:r>
      <w:r w:rsidRPr="004918C9">
        <w:rPr>
          <w:rFonts w:ascii="Calibri" w:hAnsi="Calibri" w:eastAsia="MS Mincho" w:cs="Arial"/>
          <w:sz w:val="24"/>
          <w:szCs w:val="24"/>
          <w:lang w:val="pl-PL"/>
        </w:rPr>
        <w:t xml:space="preserve">przedmiotu </w:t>
      </w:r>
      <w:r w:rsidR="00DB4515">
        <w:rPr>
          <w:rFonts w:ascii="Calibri" w:hAnsi="Calibri" w:eastAsia="MS Mincho" w:cs="Arial"/>
          <w:sz w:val="24"/>
          <w:szCs w:val="24"/>
          <w:lang w:val="pl-PL"/>
        </w:rPr>
        <w:t>Umowy</w:t>
      </w:r>
      <w:r w:rsidRPr="004918C9">
        <w:rPr>
          <w:rFonts w:ascii="Calibri" w:hAnsi="Calibri" w:eastAsia="MS Mincho" w:cs="Arial"/>
          <w:sz w:val="24"/>
          <w:szCs w:val="24"/>
          <w:lang w:val="pl-PL"/>
        </w:rPr>
        <w:t>, która</w:t>
      </w:r>
      <w:r w:rsidRPr="001961B6">
        <w:rPr>
          <w:rFonts w:ascii="Calibri" w:hAnsi="Calibri" w:eastAsia="MS Mincho" w:cs="Arial"/>
          <w:sz w:val="24"/>
          <w:szCs w:val="24"/>
          <w:lang w:val="pl-PL"/>
        </w:rPr>
        <w:t xml:space="preserve"> nie była przewidziana w chwili zawierania </w:t>
      </w:r>
      <w:r w:rsidR="00DB4515">
        <w:rPr>
          <w:rFonts w:ascii="Calibri" w:hAnsi="Calibri" w:eastAsia="MS Mincho" w:cs="Arial"/>
          <w:sz w:val="24"/>
          <w:szCs w:val="24"/>
          <w:lang w:val="pl-PL"/>
        </w:rPr>
        <w:t>Umowy</w:t>
      </w:r>
      <w:r w:rsidRPr="001961B6">
        <w:rPr>
          <w:rFonts w:ascii="Calibri" w:hAnsi="Calibri" w:eastAsia="MS Mincho" w:cs="Arial"/>
          <w:sz w:val="24"/>
          <w:szCs w:val="24"/>
          <w:lang w:val="pl-PL"/>
        </w:rPr>
        <w:t xml:space="preserve">, a która spowoduje zwiększenie kosztów jej wykonania u </w:t>
      </w:r>
      <w:r w:rsidRPr="006417FE">
        <w:rPr>
          <w:rFonts w:ascii="Calibri" w:hAnsi="Calibri" w:eastAsia="MS Mincho" w:cs="Arial"/>
          <w:sz w:val="24"/>
          <w:szCs w:val="24"/>
          <w:lang w:val="pl-PL"/>
        </w:rPr>
        <w:t xml:space="preserve">Wykonawcy </w:t>
      </w:r>
      <w:r w:rsidRPr="004918C9">
        <w:rPr>
          <w:rFonts w:ascii="Calibri" w:hAnsi="Calibri" w:eastAsia="MS Mincho" w:cs="Arial"/>
          <w:sz w:val="24"/>
          <w:szCs w:val="24"/>
          <w:lang w:val="pl-PL"/>
        </w:rPr>
        <w:t xml:space="preserve">o co najmniej </w:t>
      </w:r>
      <w:r w:rsidRPr="00407DA3">
        <w:rPr>
          <w:rFonts w:ascii="Calibri" w:hAnsi="Calibri" w:eastAsia="MS Mincho" w:cs="Arial"/>
          <w:sz w:val="24"/>
          <w:szCs w:val="24"/>
          <w:lang w:val="pl-PL"/>
        </w:rPr>
        <w:t>5</w:t>
      </w:r>
      <w:r w:rsidRPr="004918C9">
        <w:rPr>
          <w:rFonts w:ascii="Calibri" w:hAnsi="Calibri" w:eastAsia="MS Mincho" w:cs="Arial"/>
          <w:sz w:val="24"/>
          <w:szCs w:val="24"/>
          <w:lang w:val="pl-PL"/>
        </w:rPr>
        <w:t xml:space="preserve">% wynagrodzenia, o którym mowa w ust. 1 §2 </w:t>
      </w:r>
      <w:r w:rsidR="00DB4515">
        <w:rPr>
          <w:rFonts w:ascii="Calibri" w:hAnsi="Calibri" w:eastAsia="MS Mincho" w:cs="Arial"/>
          <w:sz w:val="24"/>
          <w:szCs w:val="24"/>
          <w:lang w:val="pl-PL"/>
        </w:rPr>
        <w:t>Umowy</w:t>
      </w:r>
      <w:r w:rsidRPr="004918C9">
        <w:rPr>
          <w:rFonts w:ascii="Calibri" w:hAnsi="Calibri" w:eastAsia="MS Mincho" w:cs="Arial"/>
          <w:sz w:val="24"/>
          <w:szCs w:val="24"/>
          <w:lang w:val="pl-PL"/>
        </w:rPr>
        <w:t>. W takim przypadku</w:t>
      </w:r>
      <w:r>
        <w:rPr>
          <w:rFonts w:ascii="Calibri" w:hAnsi="Calibri" w:eastAsia="MS Mincho" w:cs="Arial"/>
          <w:sz w:val="24"/>
          <w:szCs w:val="24"/>
          <w:lang w:val="pl-PL"/>
        </w:rPr>
        <w:t xml:space="preserve"> z</w:t>
      </w:r>
      <w:r w:rsidRPr="001961B6">
        <w:rPr>
          <w:rFonts w:ascii="Calibri" w:hAnsi="Calibri" w:eastAsia="MS Mincho" w:cs="Arial"/>
          <w:sz w:val="24"/>
          <w:szCs w:val="24"/>
          <w:lang w:val="pl-PL"/>
        </w:rPr>
        <w:t xml:space="preserve">miana  </w:t>
      </w:r>
      <w:r>
        <w:rPr>
          <w:rFonts w:ascii="Calibri" w:hAnsi="Calibri" w:eastAsia="MS Mincho" w:cs="Arial"/>
          <w:sz w:val="24"/>
          <w:szCs w:val="24"/>
          <w:lang w:val="pl-PL"/>
        </w:rPr>
        <w:t xml:space="preserve">wynagrodzenia </w:t>
      </w:r>
      <w:r w:rsidRPr="001961B6">
        <w:rPr>
          <w:rFonts w:ascii="Calibri" w:hAnsi="Calibri" w:eastAsia="MS Mincho" w:cs="Arial"/>
          <w:sz w:val="24"/>
          <w:szCs w:val="24"/>
          <w:lang w:val="pl-PL"/>
        </w:rPr>
        <w:t xml:space="preserve">nastąpi w formie aneksu do </w:t>
      </w:r>
      <w:r w:rsidR="00DB4515">
        <w:rPr>
          <w:rFonts w:ascii="Calibri" w:hAnsi="Calibri" w:eastAsia="MS Mincho" w:cs="Arial"/>
          <w:sz w:val="24"/>
          <w:szCs w:val="24"/>
          <w:lang w:val="pl-PL"/>
        </w:rPr>
        <w:t>Umowy</w:t>
      </w:r>
      <w:r>
        <w:rPr>
          <w:rFonts w:ascii="Calibri" w:hAnsi="Calibri" w:eastAsia="MS Mincho" w:cs="Arial"/>
          <w:sz w:val="24"/>
          <w:szCs w:val="24"/>
          <w:lang w:val="pl-PL"/>
        </w:rPr>
        <w:t>.</w:t>
      </w:r>
    </w:p>
    <w:p w:rsidR="0015381B" w:rsidP="0015381B" w:rsidRDefault="0015381B" w14:paraId="615230DF" w14:textId="77777777">
      <w:pPr>
        <w:pStyle w:val="Akapitzlist"/>
        <w:numPr>
          <w:ilvl w:val="0"/>
          <w:numId w:val="18"/>
        </w:numPr>
        <w:spacing w:before="120" w:line="360" w:lineRule="auto"/>
        <w:jc w:val="both"/>
        <w:rPr>
          <w:rFonts w:ascii="Calibri" w:hAnsi="Calibri" w:eastAsia="MS Mincho" w:cs="Arial"/>
          <w:sz w:val="24"/>
          <w:szCs w:val="24"/>
          <w:lang w:val="pl-PL"/>
        </w:rPr>
      </w:pPr>
      <w:r w:rsidRPr="001961B6">
        <w:rPr>
          <w:rFonts w:ascii="Calibri" w:hAnsi="Calibri" w:eastAsia="MS Mincho" w:cs="Arial"/>
          <w:sz w:val="24"/>
          <w:szCs w:val="24"/>
          <w:lang w:val="pl-PL"/>
        </w:rPr>
        <w:t>W przypadku niewykonania przez Zamawiającego któregokolwiek z powyższych warunków, Zamawiający zobowiązuje się do podjęcia negocjacji w zakresie określenia nowych terminów wykonania poszczególnych etapów i terminu końcowego</w:t>
      </w:r>
      <w:r>
        <w:rPr>
          <w:rFonts w:ascii="Calibri" w:hAnsi="Calibri" w:eastAsia="MS Mincho" w:cs="Arial"/>
          <w:sz w:val="24"/>
          <w:szCs w:val="24"/>
          <w:lang w:val="pl-PL"/>
        </w:rPr>
        <w:t>.</w:t>
      </w:r>
      <w:r w:rsidRPr="001961B6">
        <w:rPr>
          <w:rFonts w:ascii="Calibri" w:hAnsi="Calibri" w:eastAsia="MS Mincho" w:cs="Arial"/>
          <w:sz w:val="24"/>
          <w:szCs w:val="24"/>
          <w:lang w:val="pl-PL"/>
        </w:rPr>
        <w:t xml:space="preserve"> </w:t>
      </w:r>
    </w:p>
    <w:p w:rsidRPr="004918C9" w:rsidR="0015381B" w:rsidP="0015381B" w:rsidRDefault="0015381B" w14:paraId="2929C1F7" w14:textId="25F37C6B">
      <w:pPr>
        <w:pStyle w:val="Akapitzlist"/>
        <w:numPr>
          <w:ilvl w:val="0"/>
          <w:numId w:val="18"/>
        </w:numPr>
        <w:spacing w:before="120" w:line="360" w:lineRule="auto"/>
        <w:jc w:val="both"/>
        <w:rPr>
          <w:rFonts w:ascii="Calibri" w:hAnsi="Calibri" w:eastAsia="MS Mincho" w:cs="Arial"/>
          <w:sz w:val="24"/>
          <w:szCs w:val="24"/>
          <w:lang w:val="pl-PL"/>
        </w:rPr>
      </w:pPr>
      <w:r w:rsidRPr="004918C9">
        <w:rPr>
          <w:rFonts w:ascii="Calibri" w:hAnsi="Calibri" w:eastAsia="MS Mincho" w:cs="Arial"/>
          <w:sz w:val="24"/>
          <w:szCs w:val="24"/>
          <w:lang w:val="pl-PL"/>
        </w:rPr>
        <w:t>Jeżeli Zamawiający będzie się, w przypadku o którym mowa w ust</w:t>
      </w:r>
      <w:r>
        <w:rPr>
          <w:rFonts w:ascii="Calibri" w:hAnsi="Calibri" w:eastAsia="MS Mincho" w:cs="Arial"/>
          <w:sz w:val="24"/>
          <w:szCs w:val="24"/>
          <w:lang w:val="pl-PL"/>
        </w:rPr>
        <w:t>.</w:t>
      </w:r>
      <w:r w:rsidRPr="004918C9">
        <w:rPr>
          <w:rFonts w:ascii="Calibri" w:hAnsi="Calibri" w:eastAsia="MS Mincho" w:cs="Arial"/>
          <w:sz w:val="24"/>
          <w:szCs w:val="24"/>
          <w:lang w:val="pl-PL"/>
        </w:rPr>
        <w:t xml:space="preserve"> 4</w:t>
      </w:r>
      <w:r w:rsidRPr="00407DA3">
        <w:rPr>
          <w:rFonts w:ascii="Calibri" w:hAnsi="Calibri" w:eastAsia="MS Mincho" w:cs="Arial"/>
          <w:sz w:val="24"/>
          <w:szCs w:val="24"/>
          <w:lang w:val="pl-PL"/>
        </w:rPr>
        <w:t xml:space="preserve"> </w:t>
      </w:r>
      <w:r w:rsidR="00AF5A12">
        <w:rPr>
          <w:rFonts w:ascii="Calibri" w:hAnsi="Calibri" w:eastAsia="MS Mincho" w:cs="Arial"/>
          <w:sz w:val="24"/>
          <w:szCs w:val="24"/>
          <w:lang w:val="pl-PL"/>
        </w:rPr>
        <w:t>§8</w:t>
      </w:r>
      <w:r w:rsidRPr="004918C9">
        <w:rPr>
          <w:rFonts w:ascii="Calibri" w:hAnsi="Calibri" w:eastAsia="MS Mincho" w:cs="Arial"/>
          <w:sz w:val="24"/>
          <w:szCs w:val="24"/>
          <w:lang w:val="pl-PL"/>
        </w:rPr>
        <w:t xml:space="preserve"> </w:t>
      </w:r>
      <w:r w:rsidR="00DB4515">
        <w:rPr>
          <w:rFonts w:ascii="Calibri" w:hAnsi="Calibri" w:eastAsia="MS Mincho" w:cs="Arial"/>
          <w:sz w:val="24"/>
          <w:szCs w:val="24"/>
          <w:lang w:val="pl-PL"/>
        </w:rPr>
        <w:t>Umowy</w:t>
      </w:r>
      <w:r w:rsidRPr="004918C9">
        <w:rPr>
          <w:rFonts w:ascii="Calibri" w:hAnsi="Calibri" w:eastAsia="MS Mincho" w:cs="Arial"/>
          <w:sz w:val="24"/>
          <w:szCs w:val="24"/>
          <w:lang w:val="pl-PL"/>
        </w:rPr>
        <w:t xml:space="preserve">, uchylać od negocjowania nowej ceny, Wykonawca ma prawo odstąpić od wykonywania </w:t>
      </w:r>
      <w:r w:rsidR="00DB4515">
        <w:rPr>
          <w:rFonts w:ascii="Calibri" w:hAnsi="Calibri" w:eastAsia="MS Mincho" w:cs="Arial"/>
          <w:sz w:val="24"/>
          <w:szCs w:val="24"/>
          <w:lang w:val="pl-PL"/>
        </w:rPr>
        <w:t>Umowy</w:t>
      </w:r>
      <w:r w:rsidRPr="004918C9">
        <w:rPr>
          <w:rFonts w:ascii="Calibri" w:hAnsi="Calibri" w:eastAsia="MS Mincho" w:cs="Arial"/>
          <w:sz w:val="24"/>
          <w:szCs w:val="24"/>
          <w:lang w:val="pl-PL"/>
        </w:rPr>
        <w:t xml:space="preserve"> z przyczyn leżących po stronie Zamawiającego i ma wówczas prawo do domagania się zapłaty stosownej do wykonanej części pracy.</w:t>
      </w:r>
    </w:p>
    <w:p w:rsidRPr="00673000" w:rsidR="0015381B" w:rsidP="0015381B" w:rsidRDefault="0015381B" w14:paraId="4202EA3C" w14:textId="1994CB5E">
      <w:pPr>
        <w:pStyle w:val="Akapitzlist"/>
        <w:numPr>
          <w:ilvl w:val="0"/>
          <w:numId w:val="18"/>
        </w:numPr>
        <w:spacing w:before="120" w:line="360" w:lineRule="auto"/>
        <w:jc w:val="both"/>
        <w:rPr>
          <w:rFonts w:ascii="Calibri" w:hAnsi="Calibri" w:eastAsia="MS Mincho" w:cs="Arial"/>
          <w:sz w:val="24"/>
          <w:szCs w:val="24"/>
          <w:lang w:val="pl-PL"/>
        </w:rPr>
      </w:pPr>
      <w:r w:rsidRPr="001961B6">
        <w:rPr>
          <w:rFonts w:ascii="Calibri" w:hAnsi="Calibri" w:cs="Arial"/>
          <w:sz w:val="24"/>
          <w:szCs w:val="24"/>
          <w:lang w:val="pl-PL"/>
        </w:rPr>
        <w:t xml:space="preserve">Jeżeli </w:t>
      </w:r>
      <w:r w:rsidRPr="009B04A2">
        <w:rPr>
          <w:rFonts w:ascii="Calibri" w:hAnsi="Calibri" w:cs="Arial"/>
          <w:sz w:val="24"/>
          <w:szCs w:val="24"/>
          <w:lang w:val="pl-PL"/>
        </w:rPr>
        <w:t xml:space="preserve">wykonanie </w:t>
      </w:r>
      <w:r w:rsidRPr="00673000">
        <w:rPr>
          <w:rFonts w:ascii="Calibri" w:hAnsi="Calibri" w:cs="Arial"/>
          <w:sz w:val="24"/>
          <w:szCs w:val="24"/>
          <w:lang w:val="pl-PL"/>
        </w:rPr>
        <w:t xml:space="preserve">przedmiotu </w:t>
      </w:r>
      <w:r w:rsidR="00DB4515">
        <w:rPr>
          <w:rFonts w:ascii="Calibri" w:hAnsi="Calibri" w:cs="Arial"/>
          <w:sz w:val="24"/>
          <w:szCs w:val="24"/>
          <w:lang w:val="pl-PL"/>
        </w:rPr>
        <w:t>Umowy</w:t>
      </w:r>
      <w:r w:rsidRPr="001961B6">
        <w:rPr>
          <w:rFonts w:ascii="Calibri" w:hAnsi="Calibri" w:cs="Arial"/>
          <w:sz w:val="24"/>
          <w:szCs w:val="24"/>
          <w:lang w:val="pl-PL"/>
        </w:rPr>
        <w:t xml:space="preserve"> zostanie przerwane przez Zamawiającego </w:t>
      </w:r>
      <w:r w:rsidRPr="001961B6">
        <w:rPr>
          <w:rFonts w:ascii="Calibri" w:hAnsi="Calibri" w:cs="Arial"/>
          <w:sz w:val="24"/>
          <w:szCs w:val="24"/>
          <w:lang w:val="pl-PL"/>
        </w:rPr>
        <w:br/>
      </w:r>
      <w:r w:rsidRPr="001961B6">
        <w:rPr>
          <w:rFonts w:ascii="Calibri" w:hAnsi="Calibri" w:cs="Arial"/>
          <w:sz w:val="24"/>
          <w:szCs w:val="24"/>
          <w:lang w:val="pl-PL"/>
        </w:rPr>
        <w:t xml:space="preserve">z przyczyn niezależnych od Wykonawcy, Wykonawca ma prawo </w:t>
      </w:r>
      <w:r>
        <w:rPr>
          <w:rFonts w:ascii="Calibri" w:hAnsi="Calibri" w:cs="Arial"/>
          <w:sz w:val="24"/>
          <w:szCs w:val="24"/>
          <w:lang w:val="pl-PL"/>
        </w:rPr>
        <w:t xml:space="preserve"> wypowiedzieć umowę </w:t>
      </w:r>
      <w:r>
        <w:rPr>
          <w:rFonts w:ascii="Calibri" w:hAnsi="Calibri" w:cs="Arial"/>
          <w:sz w:val="24"/>
          <w:szCs w:val="24"/>
          <w:lang w:val="pl-PL"/>
        </w:rPr>
        <w:t>z zachowaniem 7 dniowego terminu wypowiedzenia</w:t>
      </w:r>
      <w:r w:rsidRPr="001961B6">
        <w:rPr>
          <w:rFonts w:ascii="Calibri" w:hAnsi="Calibri" w:cs="Arial"/>
          <w:sz w:val="24"/>
          <w:szCs w:val="24"/>
          <w:lang w:val="pl-PL"/>
        </w:rPr>
        <w:t xml:space="preserve">, a Zamawiający zobowiązany jest zapłacić Wykonawcy wynagrodzenie w wysokości części </w:t>
      </w:r>
      <w:r>
        <w:rPr>
          <w:rFonts w:ascii="Calibri" w:hAnsi="Calibri" w:cs="Arial"/>
          <w:sz w:val="24"/>
          <w:szCs w:val="24"/>
          <w:lang w:val="pl-PL"/>
        </w:rPr>
        <w:t>wynagrodzenia</w:t>
      </w:r>
      <w:r w:rsidRPr="001961B6">
        <w:rPr>
          <w:rFonts w:ascii="Calibri" w:hAnsi="Calibri" w:cs="Arial"/>
          <w:sz w:val="24"/>
          <w:szCs w:val="24"/>
          <w:lang w:val="pl-PL"/>
        </w:rPr>
        <w:t xml:space="preserve"> odpowiadającej zaawansowaniu pracy oraz karę umowną</w:t>
      </w:r>
      <w:r>
        <w:rPr>
          <w:rFonts w:ascii="Calibri" w:hAnsi="Calibri" w:eastAsia="MS Mincho" w:cs="Arial"/>
          <w:sz w:val="24"/>
          <w:szCs w:val="24"/>
          <w:lang w:val="pl-PL"/>
        </w:rPr>
        <w:t xml:space="preserve">, </w:t>
      </w:r>
      <w:r w:rsidRPr="00673000">
        <w:rPr>
          <w:rFonts w:ascii="Calibri" w:hAnsi="Calibri" w:eastAsia="MS Mincho" w:cs="Arial"/>
          <w:sz w:val="24"/>
          <w:szCs w:val="24"/>
          <w:lang w:val="pl-PL"/>
        </w:rPr>
        <w:t xml:space="preserve">o której mowa w ust. 4 §6 </w:t>
      </w:r>
      <w:r w:rsidR="00DB4515">
        <w:rPr>
          <w:rFonts w:ascii="Calibri" w:hAnsi="Calibri" w:eastAsia="MS Mincho" w:cs="Arial"/>
          <w:sz w:val="24"/>
          <w:szCs w:val="24"/>
          <w:lang w:val="pl-PL"/>
        </w:rPr>
        <w:t>Umowy</w:t>
      </w:r>
      <w:r w:rsidRPr="00673000">
        <w:rPr>
          <w:rFonts w:ascii="Calibri" w:hAnsi="Calibri" w:cs="Arial"/>
          <w:sz w:val="24"/>
          <w:szCs w:val="24"/>
          <w:lang w:val="pl-PL"/>
        </w:rPr>
        <w:t>.</w:t>
      </w:r>
    </w:p>
    <w:p w:rsidRPr="00407DA3" w:rsidR="0015381B" w:rsidP="0015381B" w:rsidRDefault="0015381B" w14:paraId="04E0E0E8" w14:textId="77777777">
      <w:pPr>
        <w:pStyle w:val="Akapitzlist"/>
        <w:numPr>
          <w:ilvl w:val="0"/>
          <w:numId w:val="18"/>
        </w:numPr>
        <w:spacing w:before="120" w:line="360" w:lineRule="auto"/>
        <w:jc w:val="both"/>
        <w:rPr>
          <w:rFonts w:ascii="Calibri" w:hAnsi="Calibri" w:cs="Arial"/>
          <w:sz w:val="24"/>
          <w:szCs w:val="24"/>
          <w:lang w:val="pl-PL"/>
        </w:rPr>
      </w:pPr>
      <w:r w:rsidRPr="004918C9">
        <w:rPr>
          <w:rFonts w:ascii="Calibri" w:hAnsi="Calibri" w:cs="Arial"/>
          <w:sz w:val="24"/>
          <w:szCs w:val="24"/>
          <w:lang w:val="pl-PL"/>
        </w:rPr>
        <w:t xml:space="preserve">Zamawiający może: </w:t>
      </w:r>
    </w:p>
    <w:p w:rsidRPr="004918C9" w:rsidR="0015381B" w:rsidP="002903A7" w:rsidRDefault="0015381B" w14:paraId="4220E758" w14:textId="4552A041">
      <w:pPr>
        <w:pStyle w:val="Akapitzlist"/>
        <w:spacing w:before="120" w:line="360" w:lineRule="auto"/>
        <w:jc w:val="both"/>
        <w:rPr>
          <w:rFonts w:ascii="Calibri" w:hAnsi="Calibri" w:cs="Arial"/>
          <w:sz w:val="24"/>
          <w:szCs w:val="24"/>
          <w:lang w:val="pl-PL"/>
        </w:rPr>
      </w:pPr>
      <w:r w:rsidRPr="004918C9">
        <w:rPr>
          <w:rFonts w:ascii="Calibri" w:hAnsi="Calibri" w:cs="Arial"/>
          <w:sz w:val="24"/>
          <w:szCs w:val="24"/>
          <w:lang w:val="pl-PL"/>
        </w:rPr>
        <w:t xml:space="preserve">odstąpić od </w:t>
      </w:r>
      <w:r w:rsidR="00DB4515">
        <w:rPr>
          <w:rFonts w:ascii="Calibri" w:hAnsi="Calibri" w:cs="Arial"/>
          <w:sz w:val="24"/>
          <w:szCs w:val="24"/>
          <w:lang w:val="pl-PL"/>
        </w:rPr>
        <w:t>Umowy</w:t>
      </w:r>
      <w:r w:rsidRPr="004918C9">
        <w:rPr>
          <w:rFonts w:ascii="Calibri" w:hAnsi="Calibri" w:cs="Arial"/>
          <w:sz w:val="24"/>
          <w:szCs w:val="24"/>
          <w:lang w:val="pl-PL"/>
        </w:rPr>
        <w:t xml:space="preserve"> w przypadku, gdy Wykonawca nie przystąpi do wykonan</w:t>
      </w:r>
      <w:r w:rsidR="00036703">
        <w:rPr>
          <w:rFonts w:ascii="Calibri" w:hAnsi="Calibri" w:cs="Arial"/>
          <w:sz w:val="24"/>
          <w:szCs w:val="24"/>
          <w:lang w:val="pl-PL"/>
        </w:rPr>
        <w:t xml:space="preserve">ia przedmiotu </w:t>
      </w:r>
      <w:r w:rsidR="00DB4515">
        <w:rPr>
          <w:rFonts w:ascii="Calibri" w:hAnsi="Calibri" w:cs="Arial"/>
          <w:sz w:val="24"/>
          <w:szCs w:val="24"/>
          <w:lang w:val="pl-PL"/>
        </w:rPr>
        <w:t>Umowy</w:t>
      </w:r>
      <w:r w:rsidR="00036703">
        <w:rPr>
          <w:rFonts w:ascii="Calibri" w:hAnsi="Calibri" w:cs="Arial"/>
          <w:sz w:val="24"/>
          <w:szCs w:val="24"/>
          <w:lang w:val="pl-PL"/>
        </w:rPr>
        <w:t xml:space="preserve"> w terminie 10</w:t>
      </w:r>
      <w:r w:rsidRPr="004918C9">
        <w:rPr>
          <w:rFonts w:ascii="Calibri" w:hAnsi="Calibri" w:cs="Arial"/>
          <w:sz w:val="24"/>
          <w:szCs w:val="24"/>
          <w:lang w:val="pl-PL"/>
        </w:rPr>
        <w:t xml:space="preserve"> dni od terminu określonego w ust. 2 §1 </w:t>
      </w:r>
      <w:r w:rsidR="00DB4515">
        <w:rPr>
          <w:rFonts w:ascii="Calibri" w:hAnsi="Calibri" w:cs="Arial"/>
          <w:sz w:val="24"/>
          <w:szCs w:val="24"/>
          <w:lang w:val="pl-PL"/>
        </w:rPr>
        <w:t>Umowy</w:t>
      </w:r>
    </w:p>
    <w:p w:rsidRPr="001961B6" w:rsidR="0015381B" w:rsidP="0015381B" w:rsidRDefault="0015381B" w14:paraId="0357E441" w14:textId="1A8EB0E2">
      <w:pPr>
        <w:pStyle w:val="Akapitzlist"/>
        <w:numPr>
          <w:ilvl w:val="0"/>
          <w:numId w:val="18"/>
        </w:numPr>
        <w:spacing w:before="120" w:line="360" w:lineRule="auto"/>
        <w:jc w:val="both"/>
        <w:rPr>
          <w:rFonts w:ascii="Calibri" w:hAnsi="Calibri" w:cs="Arial"/>
          <w:sz w:val="24"/>
          <w:szCs w:val="24"/>
          <w:lang w:val="pl-PL"/>
        </w:rPr>
      </w:pPr>
      <w:r w:rsidRPr="001961B6">
        <w:rPr>
          <w:rFonts w:ascii="Calibri" w:hAnsi="Calibri" w:cs="Arial"/>
          <w:sz w:val="24"/>
          <w:szCs w:val="24"/>
          <w:lang w:val="pl-PL"/>
        </w:rPr>
        <w:t xml:space="preserve">Zmiana lub rozwiązanie </w:t>
      </w:r>
      <w:r w:rsidR="00DB4515">
        <w:rPr>
          <w:rFonts w:ascii="Calibri" w:hAnsi="Calibri" w:cs="Arial"/>
          <w:sz w:val="24"/>
          <w:szCs w:val="24"/>
          <w:lang w:val="pl-PL"/>
        </w:rPr>
        <w:t>Umowy</w:t>
      </w:r>
      <w:r w:rsidRPr="001961B6">
        <w:rPr>
          <w:rFonts w:ascii="Calibri" w:hAnsi="Calibri" w:cs="Arial"/>
          <w:sz w:val="24"/>
          <w:szCs w:val="24"/>
          <w:lang w:val="pl-PL"/>
        </w:rPr>
        <w:t xml:space="preserve">, na każdym etapie jej wykonywania, może </w:t>
      </w:r>
      <w:r>
        <w:rPr>
          <w:rFonts w:ascii="Calibri" w:hAnsi="Calibri" w:cs="Arial"/>
          <w:sz w:val="24"/>
          <w:szCs w:val="24"/>
          <w:lang w:val="pl-PL"/>
        </w:rPr>
        <w:t xml:space="preserve">dodatkowo </w:t>
      </w:r>
      <w:r w:rsidRPr="001961B6">
        <w:rPr>
          <w:rFonts w:ascii="Calibri" w:hAnsi="Calibri" w:cs="Arial"/>
          <w:sz w:val="24"/>
          <w:szCs w:val="24"/>
          <w:lang w:val="pl-PL"/>
        </w:rPr>
        <w:t xml:space="preserve">nastąpić za zgodą obu umawiających się stron, wyrażoną w formie pisemnej. </w:t>
      </w:r>
    </w:p>
    <w:p w:rsidR="0015381B" w:rsidP="0015381B" w:rsidRDefault="0015381B" w14:paraId="5DDC3773" w14:textId="6A9C6D9F">
      <w:pPr>
        <w:pStyle w:val="Akapitzlist"/>
        <w:numPr>
          <w:ilvl w:val="0"/>
          <w:numId w:val="18"/>
        </w:numPr>
        <w:spacing w:before="120" w:line="360" w:lineRule="auto"/>
        <w:jc w:val="both"/>
        <w:rPr>
          <w:rFonts w:ascii="Calibri" w:hAnsi="Calibri" w:cs="Arial"/>
          <w:sz w:val="24"/>
          <w:szCs w:val="24"/>
          <w:lang w:val="pl-PL"/>
        </w:rPr>
      </w:pPr>
      <w:r w:rsidRPr="001961B6">
        <w:rPr>
          <w:rFonts w:ascii="Calibri" w:hAnsi="Calibri" w:cs="Arial"/>
          <w:sz w:val="24"/>
          <w:szCs w:val="24"/>
          <w:lang w:val="pl-PL"/>
        </w:rPr>
        <w:t xml:space="preserve">W przypadku rozwiązania </w:t>
      </w:r>
      <w:r w:rsidR="00DB4515">
        <w:rPr>
          <w:rFonts w:ascii="Calibri" w:hAnsi="Calibri" w:cs="Arial"/>
          <w:sz w:val="24"/>
          <w:szCs w:val="24"/>
          <w:lang w:val="pl-PL"/>
        </w:rPr>
        <w:t>Umowy</w:t>
      </w:r>
      <w:r w:rsidRPr="001961B6">
        <w:rPr>
          <w:rFonts w:ascii="Calibri" w:hAnsi="Calibri" w:cs="Arial"/>
          <w:sz w:val="24"/>
          <w:szCs w:val="24"/>
          <w:lang w:val="pl-PL"/>
        </w:rPr>
        <w:t xml:space="preserve"> przez Zamawiającego z przyczyn leżących po stronie Wykonawcy, Wykonawca zwróci zaliczkę.</w:t>
      </w:r>
    </w:p>
    <w:p w:rsidRPr="001961B6" w:rsidR="0015381B" w:rsidP="0015381B" w:rsidRDefault="002903A7" w14:paraId="64482C90" w14:textId="77777777">
      <w:pPr>
        <w:spacing w:before="120" w:line="360" w:lineRule="auto"/>
        <w:jc w:val="center"/>
        <w:rPr>
          <w:rFonts w:ascii="Calibri" w:hAnsi="Calibri" w:eastAsia="MS Mincho" w:cs="Arial"/>
          <w:b/>
          <w:lang w:val="pl-PL"/>
        </w:rPr>
      </w:pPr>
      <w:r>
        <w:rPr>
          <w:rFonts w:ascii="Calibri" w:hAnsi="Calibri" w:eastAsia="MS Mincho" w:cs="Arial"/>
          <w:b/>
          <w:lang w:val="pl-PL"/>
        </w:rPr>
        <w:t>§ 9</w:t>
      </w:r>
      <w:r w:rsidRPr="001961B6" w:rsidR="0015381B">
        <w:rPr>
          <w:rFonts w:ascii="Calibri" w:hAnsi="Calibri" w:eastAsia="MS Mincho" w:cs="Arial"/>
          <w:b/>
          <w:lang w:val="pl-PL"/>
        </w:rPr>
        <w:t>.</w:t>
      </w:r>
    </w:p>
    <w:p w:rsidRPr="001961B6" w:rsidR="0015381B" w:rsidP="0015381B" w:rsidRDefault="0015381B" w14:paraId="3FE27ED5" w14:textId="6E04CCE4">
      <w:pPr>
        <w:spacing w:line="360" w:lineRule="auto"/>
        <w:jc w:val="center"/>
        <w:rPr>
          <w:rFonts w:ascii="Calibri" w:hAnsi="Calibri" w:eastAsia="MS Mincho" w:cs="Arial"/>
          <w:b/>
          <w:lang w:val="pl-PL"/>
        </w:rPr>
      </w:pPr>
      <w:r w:rsidRPr="001961B6">
        <w:rPr>
          <w:rFonts w:ascii="Calibri" w:hAnsi="Calibri" w:eastAsia="MS Mincho" w:cs="Arial"/>
          <w:b/>
          <w:lang w:val="pl-PL"/>
        </w:rPr>
        <w:t xml:space="preserve">OSOBY ODPOWIEDZIALNE ZA REALIZACJĘ </w:t>
      </w:r>
      <w:r w:rsidR="00DB4515">
        <w:rPr>
          <w:rFonts w:ascii="Calibri" w:hAnsi="Calibri" w:eastAsia="MS Mincho" w:cs="Arial"/>
          <w:b/>
          <w:lang w:val="pl-PL"/>
        </w:rPr>
        <w:t>UMOWY</w:t>
      </w:r>
    </w:p>
    <w:p w:rsidRPr="001961B6" w:rsidR="0015381B" w:rsidP="0015381B" w:rsidRDefault="0015381B" w14:paraId="6F288825" w14:textId="77777777">
      <w:pPr>
        <w:spacing w:before="120" w:line="360" w:lineRule="auto"/>
        <w:ind w:left="425" w:hanging="425"/>
        <w:rPr>
          <w:rFonts w:ascii="Calibri" w:hAnsi="Calibri" w:eastAsia="MS Mincho" w:cs="Arial"/>
          <w:lang w:val="pl-PL"/>
        </w:rPr>
      </w:pPr>
      <w:r w:rsidRPr="001961B6">
        <w:rPr>
          <w:rFonts w:ascii="Calibri" w:hAnsi="Calibri" w:eastAsia="MS Mincho" w:cs="Arial"/>
          <w:lang w:val="pl-PL"/>
        </w:rPr>
        <w:t>Strony ustalają osoby odpowiedzialne za prawidłową i terminową realizację pracy:</w:t>
      </w:r>
    </w:p>
    <w:p w:rsidR="001C260D" w:rsidP="0015381B" w:rsidRDefault="0015381B" w14:paraId="00FBDA52" w14:textId="77777777">
      <w:pPr>
        <w:spacing w:before="120" w:line="360" w:lineRule="auto"/>
        <w:ind w:left="425" w:hanging="425"/>
        <w:rPr>
          <w:rFonts w:ascii="Calibri" w:hAnsi="Calibri" w:eastAsia="MS Mincho" w:cs="Arial"/>
          <w:lang w:val="pl-PL"/>
        </w:rPr>
      </w:pPr>
      <w:r>
        <w:rPr>
          <w:rFonts w:ascii="Calibri" w:hAnsi="Calibri" w:eastAsia="MS Mincho" w:cs="Arial"/>
          <w:lang w:val="pl-PL"/>
        </w:rPr>
        <w:tab/>
      </w:r>
      <w:r>
        <w:rPr>
          <w:rFonts w:ascii="Calibri" w:hAnsi="Calibri" w:eastAsia="MS Mincho" w:cs="Arial"/>
          <w:lang w:val="pl-PL"/>
        </w:rPr>
        <w:t xml:space="preserve">- ze strony Wykonawcy: </w:t>
      </w:r>
    </w:p>
    <w:p w:rsidR="00336587" w:rsidP="00336587" w:rsidRDefault="00302512" w14:paraId="58F33E66" w14:textId="77777777">
      <w:pPr>
        <w:spacing w:before="120" w:line="360" w:lineRule="auto"/>
        <w:ind w:left="425" w:hanging="425"/>
        <w:rPr>
          <w:rFonts w:ascii="Calibri" w:hAnsi="Calibri" w:eastAsia="MS Mincho" w:cs="Arial"/>
          <w:lang w:val="pl-PL"/>
        </w:rPr>
      </w:pPr>
      <w:r>
        <w:rPr>
          <w:rFonts w:ascii="Calibri" w:hAnsi="Calibri" w:eastAsia="MS Mincho" w:cs="Arial"/>
          <w:lang w:val="pl-PL"/>
        </w:rPr>
        <w:t>…………………………………………………</w:t>
      </w:r>
    </w:p>
    <w:p w:rsidR="0015381B" w:rsidP="0015381B" w:rsidRDefault="0015381B" w14:paraId="06ADBB42" w14:textId="77777777">
      <w:pPr>
        <w:spacing w:before="120" w:line="360" w:lineRule="auto"/>
        <w:ind w:left="425" w:hanging="425"/>
        <w:rPr>
          <w:rFonts w:ascii="Calibri" w:hAnsi="Calibri" w:eastAsia="MS Mincho" w:cs="Arial"/>
          <w:lang w:val="pl-PL"/>
        </w:rPr>
      </w:pPr>
      <w:r w:rsidRPr="001961B6">
        <w:rPr>
          <w:rFonts w:ascii="Calibri" w:hAnsi="Calibri" w:eastAsia="MS Mincho" w:cs="Arial"/>
          <w:lang w:val="pl-PL"/>
        </w:rPr>
        <w:tab/>
      </w:r>
      <w:r w:rsidRPr="001961B6">
        <w:rPr>
          <w:rFonts w:ascii="Calibri" w:hAnsi="Calibri" w:eastAsia="MS Mincho" w:cs="Arial"/>
          <w:lang w:val="pl-PL"/>
        </w:rPr>
        <w:t xml:space="preserve">- ze strony Zamawiającego:  </w:t>
      </w:r>
    </w:p>
    <w:p w:rsidRPr="006224D4" w:rsidR="001C260D" w:rsidP="001C260D" w:rsidRDefault="00302512" w14:paraId="51F576A4" w14:textId="77777777">
      <w:pPr>
        <w:pStyle w:val="Akapitzlist"/>
        <w:numPr>
          <w:ilvl w:val="0"/>
          <w:numId w:val="22"/>
        </w:numPr>
        <w:spacing w:before="120" w:line="360" w:lineRule="auto"/>
        <w:rPr>
          <w:rFonts w:ascii="Calibri" w:hAnsi="Calibri" w:eastAsia="MS Mincho" w:cs="Arial"/>
          <w:sz w:val="24"/>
          <w:szCs w:val="24"/>
          <w:highlight w:val="yellow"/>
          <w:lang w:val="pl-PL"/>
        </w:rPr>
      </w:pPr>
      <w:r w:rsidRPr="006224D4">
        <w:rPr>
          <w:rFonts w:ascii="Calibri" w:hAnsi="Calibri" w:eastAsia="MS Mincho" w:cs="Arial"/>
          <w:sz w:val="24"/>
          <w:szCs w:val="24"/>
          <w:highlight w:val="yellow"/>
          <w:lang w:val="pl-PL"/>
        </w:rPr>
        <w:t>………………………………………….</w:t>
      </w:r>
    </w:p>
    <w:p w:rsidRPr="001961B6" w:rsidR="0015381B" w:rsidP="0015381B" w:rsidRDefault="0015381B" w14:paraId="50D55D19" w14:textId="77777777">
      <w:pPr>
        <w:spacing w:before="120" w:line="360" w:lineRule="auto"/>
        <w:jc w:val="center"/>
        <w:rPr>
          <w:rFonts w:ascii="Calibri" w:hAnsi="Calibri" w:eastAsia="MS Mincho" w:cs="Arial"/>
          <w:b/>
          <w:lang w:val="pl-PL"/>
        </w:rPr>
      </w:pPr>
      <w:r w:rsidRPr="001961B6">
        <w:rPr>
          <w:rFonts w:ascii="Calibri" w:hAnsi="Calibri" w:eastAsia="MS Mincho" w:cs="Arial"/>
          <w:b/>
          <w:lang w:val="pl-PL"/>
        </w:rPr>
        <w:t>§ 1</w:t>
      </w:r>
      <w:r w:rsidR="002903A7">
        <w:rPr>
          <w:rFonts w:ascii="Calibri" w:hAnsi="Calibri" w:eastAsia="MS Mincho" w:cs="Arial"/>
          <w:b/>
          <w:lang w:val="pl-PL"/>
        </w:rPr>
        <w:t>0</w:t>
      </w:r>
      <w:r w:rsidRPr="001961B6">
        <w:rPr>
          <w:rFonts w:ascii="Calibri" w:hAnsi="Calibri" w:eastAsia="MS Mincho" w:cs="Arial"/>
          <w:b/>
          <w:lang w:val="pl-PL"/>
        </w:rPr>
        <w:t>.</w:t>
      </w:r>
    </w:p>
    <w:p w:rsidRPr="001961B6" w:rsidR="0015381B" w:rsidP="0015381B" w:rsidRDefault="0015381B" w14:paraId="24617B06" w14:textId="77777777">
      <w:pPr>
        <w:spacing w:line="360" w:lineRule="auto"/>
        <w:jc w:val="center"/>
        <w:rPr>
          <w:rFonts w:ascii="Calibri" w:hAnsi="Calibri" w:eastAsia="MS Mincho" w:cs="Arial"/>
          <w:b/>
          <w:lang w:val="pl-PL"/>
        </w:rPr>
      </w:pPr>
      <w:r w:rsidRPr="001961B6">
        <w:rPr>
          <w:rFonts w:ascii="Calibri" w:hAnsi="Calibri" w:eastAsia="MS Mincho" w:cs="Arial"/>
          <w:b/>
          <w:lang w:val="pl-PL"/>
        </w:rPr>
        <w:t>POSTANOWIENIA KOŃCOWE</w:t>
      </w:r>
    </w:p>
    <w:p w:rsidRPr="00407DA3" w:rsidR="0015381B" w:rsidP="0015381B" w:rsidRDefault="0015381B" w14:paraId="4AB96115" w14:textId="1883373B">
      <w:pPr>
        <w:pStyle w:val="Akapitzlist"/>
        <w:numPr>
          <w:ilvl w:val="1"/>
          <w:numId w:val="19"/>
        </w:numPr>
        <w:spacing w:before="120" w:line="360" w:lineRule="auto"/>
        <w:ind w:left="284"/>
        <w:jc w:val="both"/>
        <w:rPr>
          <w:rFonts w:ascii="Calibri" w:hAnsi="Calibri" w:eastAsia="MS Mincho" w:cs="Arial"/>
          <w:sz w:val="24"/>
          <w:szCs w:val="24"/>
          <w:lang w:val="pl-PL"/>
        </w:rPr>
      </w:pPr>
      <w:r w:rsidRPr="00407DA3">
        <w:rPr>
          <w:rFonts w:ascii="Calibri" w:hAnsi="Calibri" w:eastAsia="MS Mincho" w:cs="Arial"/>
          <w:sz w:val="24"/>
          <w:szCs w:val="24"/>
          <w:lang w:val="pl-PL"/>
        </w:rPr>
        <w:t xml:space="preserve">Ewentualne spory, które mogą wyniknąć podczas realizacji </w:t>
      </w:r>
      <w:r w:rsidR="00DB4515">
        <w:rPr>
          <w:rFonts w:ascii="Calibri" w:hAnsi="Calibri" w:eastAsia="MS Mincho" w:cs="Arial"/>
          <w:sz w:val="24"/>
          <w:szCs w:val="24"/>
          <w:lang w:val="pl-PL"/>
        </w:rPr>
        <w:t>Umowy</w:t>
      </w:r>
      <w:r w:rsidRPr="00407DA3">
        <w:rPr>
          <w:rFonts w:ascii="Calibri" w:hAnsi="Calibri" w:eastAsia="MS Mincho" w:cs="Arial"/>
          <w:sz w:val="24"/>
          <w:szCs w:val="24"/>
          <w:lang w:val="pl-PL"/>
        </w:rPr>
        <w:t>, będą rozstrzygane przez sąd powszechny właściwy dla siedziby Zamawiającego.</w:t>
      </w:r>
    </w:p>
    <w:p w:rsidRPr="00407DA3" w:rsidR="0015381B" w:rsidP="0015381B" w:rsidRDefault="0015381B" w14:paraId="44CE3C8B" w14:textId="77777777">
      <w:pPr>
        <w:pStyle w:val="Akapitzlist"/>
        <w:numPr>
          <w:ilvl w:val="1"/>
          <w:numId w:val="19"/>
        </w:numPr>
        <w:spacing w:before="120" w:line="360" w:lineRule="auto"/>
        <w:ind w:left="284"/>
        <w:jc w:val="both"/>
        <w:rPr>
          <w:rFonts w:ascii="Calibri" w:hAnsi="Calibri" w:eastAsia="MS Mincho" w:cs="Arial"/>
          <w:sz w:val="24"/>
          <w:szCs w:val="24"/>
          <w:lang w:val="pl-PL"/>
        </w:rPr>
      </w:pPr>
      <w:r w:rsidRPr="00407DA3">
        <w:rPr>
          <w:rFonts w:ascii="Calibri" w:hAnsi="Calibri" w:eastAsia="MS Mincho" w:cs="Arial"/>
          <w:sz w:val="24"/>
          <w:szCs w:val="24"/>
          <w:lang w:val="pl-PL"/>
        </w:rPr>
        <w:t>Przed wniesieniem powództwa strony zobowiązują się do podjęcia starań w celu polubownego załatwienia wszelkich spornych spraw.</w:t>
      </w:r>
    </w:p>
    <w:p w:rsidRPr="00407DA3" w:rsidR="0015381B" w:rsidP="0015381B" w:rsidRDefault="0015381B" w14:paraId="36F57923" w14:textId="77777777">
      <w:pPr>
        <w:pStyle w:val="Akapitzlist"/>
        <w:numPr>
          <w:ilvl w:val="1"/>
          <w:numId w:val="19"/>
        </w:numPr>
        <w:spacing w:before="120" w:line="360" w:lineRule="auto"/>
        <w:ind w:left="284"/>
        <w:jc w:val="both"/>
        <w:rPr>
          <w:rFonts w:ascii="Calibri" w:hAnsi="Calibri" w:eastAsia="MS Mincho" w:cs="Arial"/>
          <w:sz w:val="24"/>
          <w:szCs w:val="24"/>
          <w:lang w:val="pl-PL"/>
        </w:rPr>
      </w:pPr>
      <w:r w:rsidRPr="00407DA3">
        <w:rPr>
          <w:rFonts w:ascii="Calibri" w:hAnsi="Calibri" w:eastAsia="MS Mincho" w:cs="Arial"/>
          <w:sz w:val="24"/>
          <w:szCs w:val="24"/>
          <w:lang w:val="pl-PL"/>
        </w:rPr>
        <w:t>W sprawach nieuregulowanych niniejszą umową mają zastosowanie przepisy wynikające z Kodeksu Cywilnego.</w:t>
      </w:r>
    </w:p>
    <w:p w:rsidRPr="00407DA3" w:rsidR="0015381B" w:rsidP="0015381B" w:rsidRDefault="0015381B" w14:paraId="023508FD" w14:textId="77777777">
      <w:pPr>
        <w:pStyle w:val="Akapitzlist"/>
        <w:numPr>
          <w:ilvl w:val="1"/>
          <w:numId w:val="19"/>
        </w:numPr>
        <w:spacing w:before="120" w:line="360" w:lineRule="auto"/>
        <w:ind w:left="284"/>
        <w:jc w:val="both"/>
        <w:rPr>
          <w:rFonts w:ascii="Calibri" w:hAnsi="Calibri" w:eastAsia="MS Mincho" w:cs="Arial"/>
          <w:sz w:val="24"/>
          <w:szCs w:val="24"/>
          <w:lang w:val="pl-PL"/>
        </w:rPr>
      </w:pPr>
      <w:r w:rsidRPr="00407DA3">
        <w:rPr>
          <w:rFonts w:ascii="Calibri" w:hAnsi="Calibri" w:eastAsia="MS Mincho" w:cs="Arial"/>
          <w:sz w:val="24"/>
          <w:szCs w:val="24"/>
          <w:lang w:val="pl-PL"/>
        </w:rPr>
        <w:t xml:space="preserve">Umowę sporządzono </w:t>
      </w:r>
      <w:r w:rsidR="00CE2626">
        <w:rPr>
          <w:rFonts w:ascii="Calibri" w:hAnsi="Calibri" w:eastAsia="MS Mincho" w:cs="Arial"/>
          <w:sz w:val="24"/>
          <w:szCs w:val="24"/>
          <w:lang w:val="pl-PL"/>
        </w:rPr>
        <w:t>w dwóch</w:t>
      </w:r>
      <w:r w:rsidRPr="00407DA3">
        <w:rPr>
          <w:rFonts w:ascii="Calibri" w:hAnsi="Calibri" w:eastAsia="MS Mincho" w:cs="Arial"/>
          <w:sz w:val="24"/>
          <w:szCs w:val="24"/>
          <w:lang w:val="pl-PL"/>
        </w:rPr>
        <w:t xml:space="preserve"> jednobrzmiących egzemplarzach z przeznaczeniem dla:</w:t>
      </w:r>
    </w:p>
    <w:p w:rsidRPr="00407DA3" w:rsidR="0015381B" w:rsidP="0015381B" w:rsidRDefault="00CE2626" w14:paraId="47A67A26" w14:textId="77777777">
      <w:pPr>
        <w:pStyle w:val="Akapitzlist"/>
        <w:spacing w:before="120" w:line="360" w:lineRule="auto"/>
        <w:ind w:left="284"/>
        <w:jc w:val="both"/>
        <w:rPr>
          <w:rFonts w:ascii="Calibri" w:hAnsi="Calibri" w:eastAsia="MS Mincho" w:cs="Arial"/>
          <w:sz w:val="24"/>
          <w:szCs w:val="24"/>
          <w:lang w:val="pl-PL"/>
        </w:rPr>
      </w:pPr>
      <w:r>
        <w:rPr>
          <w:rFonts w:ascii="Calibri" w:hAnsi="Calibri" w:eastAsia="MS Mincho" w:cs="Arial"/>
          <w:sz w:val="24"/>
          <w:szCs w:val="24"/>
          <w:lang w:val="pl-PL"/>
        </w:rPr>
        <w:t>Zamawiającego</w:t>
      </w:r>
      <w:r>
        <w:rPr>
          <w:rFonts w:ascii="Calibri" w:hAnsi="Calibri" w:eastAsia="MS Mincho" w:cs="Arial"/>
          <w:sz w:val="24"/>
          <w:szCs w:val="24"/>
          <w:lang w:val="pl-PL"/>
        </w:rPr>
        <w:tab/>
      </w:r>
      <w:r>
        <w:rPr>
          <w:rFonts w:ascii="Calibri" w:hAnsi="Calibri" w:eastAsia="MS Mincho" w:cs="Arial"/>
          <w:sz w:val="24"/>
          <w:szCs w:val="24"/>
          <w:lang w:val="pl-PL"/>
        </w:rPr>
        <w:t>- 1</w:t>
      </w:r>
      <w:r w:rsidRPr="00407DA3" w:rsidR="0015381B">
        <w:rPr>
          <w:rFonts w:ascii="Calibri" w:hAnsi="Calibri" w:eastAsia="MS Mincho" w:cs="Arial"/>
          <w:sz w:val="24"/>
          <w:szCs w:val="24"/>
          <w:lang w:val="pl-PL"/>
        </w:rPr>
        <w:t xml:space="preserve"> egz.</w:t>
      </w:r>
    </w:p>
    <w:p w:rsidRPr="00407DA3" w:rsidR="0015381B" w:rsidP="0015381B" w:rsidRDefault="00CE2626" w14:paraId="58A8CC09" w14:textId="77777777">
      <w:pPr>
        <w:pStyle w:val="Akapitzlist"/>
        <w:spacing w:before="120" w:line="360" w:lineRule="auto"/>
        <w:ind w:left="284"/>
        <w:rPr>
          <w:rFonts w:ascii="Calibri" w:hAnsi="Calibri" w:eastAsia="MS Mincho" w:cs="Arial"/>
          <w:sz w:val="24"/>
          <w:szCs w:val="24"/>
          <w:lang w:val="pl-PL"/>
        </w:rPr>
      </w:pPr>
      <w:r>
        <w:rPr>
          <w:rFonts w:ascii="Calibri" w:hAnsi="Calibri" w:eastAsia="MS Mincho" w:cs="Arial"/>
          <w:sz w:val="24"/>
          <w:szCs w:val="24"/>
          <w:lang w:val="pl-PL"/>
        </w:rPr>
        <w:t xml:space="preserve">Wykonawcy </w:t>
      </w:r>
      <w:r>
        <w:rPr>
          <w:rFonts w:ascii="Calibri" w:hAnsi="Calibri" w:eastAsia="MS Mincho" w:cs="Arial"/>
          <w:sz w:val="24"/>
          <w:szCs w:val="24"/>
          <w:lang w:val="pl-PL"/>
        </w:rPr>
        <w:tab/>
      </w:r>
      <w:r>
        <w:rPr>
          <w:rFonts w:ascii="Calibri" w:hAnsi="Calibri" w:eastAsia="MS Mincho" w:cs="Arial"/>
          <w:sz w:val="24"/>
          <w:szCs w:val="24"/>
          <w:lang w:val="pl-PL"/>
        </w:rPr>
        <w:t>- 1</w:t>
      </w:r>
      <w:r w:rsidRPr="00407DA3" w:rsidR="0015381B">
        <w:rPr>
          <w:rFonts w:ascii="Calibri" w:hAnsi="Calibri" w:eastAsia="MS Mincho" w:cs="Arial"/>
          <w:sz w:val="24"/>
          <w:szCs w:val="24"/>
          <w:lang w:val="pl-PL"/>
        </w:rPr>
        <w:t xml:space="preserve"> egz.</w:t>
      </w:r>
    </w:p>
    <w:p w:rsidRPr="00407DA3" w:rsidR="0015381B" w:rsidP="0015381B" w:rsidRDefault="0015381B" w14:paraId="5EA86A02" w14:textId="4C5C6A9A">
      <w:pPr>
        <w:pStyle w:val="Akapitzlist"/>
        <w:numPr>
          <w:ilvl w:val="1"/>
          <w:numId w:val="19"/>
        </w:numPr>
        <w:spacing w:before="120" w:line="360" w:lineRule="auto"/>
        <w:ind w:left="284"/>
        <w:jc w:val="both"/>
        <w:rPr>
          <w:rFonts w:ascii="Calibri" w:hAnsi="Calibri" w:eastAsia="MS Mincho" w:cs="Arial"/>
          <w:sz w:val="24"/>
          <w:szCs w:val="24"/>
          <w:lang w:val="pl-PL"/>
        </w:rPr>
      </w:pPr>
      <w:r w:rsidRPr="00407DA3">
        <w:rPr>
          <w:rFonts w:ascii="Calibri" w:hAnsi="Calibri" w:eastAsia="MS Mincho" w:cs="Arial"/>
          <w:sz w:val="24"/>
          <w:szCs w:val="24"/>
          <w:lang w:val="pl-PL"/>
        </w:rPr>
        <w:t xml:space="preserve">Wymienione w umowie załączniki stanowią integralną część </w:t>
      </w:r>
      <w:r w:rsidR="00DB4515">
        <w:rPr>
          <w:rFonts w:ascii="Calibri" w:hAnsi="Calibri" w:eastAsia="MS Mincho" w:cs="Arial"/>
          <w:sz w:val="24"/>
          <w:szCs w:val="24"/>
          <w:lang w:val="pl-PL"/>
        </w:rPr>
        <w:t>Umowy</w:t>
      </w:r>
      <w:r w:rsidRPr="00407DA3">
        <w:rPr>
          <w:rFonts w:ascii="Calibri" w:hAnsi="Calibri" w:eastAsia="MS Mincho" w:cs="Arial"/>
          <w:sz w:val="24"/>
          <w:szCs w:val="24"/>
          <w:lang w:val="pl-PL"/>
        </w:rPr>
        <w:t>.</w:t>
      </w:r>
    </w:p>
    <w:p w:rsidRPr="00407DA3" w:rsidR="005F4A0E" w:rsidP="00694521" w:rsidRDefault="005F4A0E" w14:paraId="7DF7A86A" w14:textId="77777777">
      <w:pPr>
        <w:pStyle w:val="Akapitzlist"/>
        <w:spacing w:before="120" w:line="360" w:lineRule="auto"/>
        <w:ind w:left="0"/>
        <w:jc w:val="both"/>
        <w:rPr>
          <w:rFonts w:ascii="Calibri" w:hAnsi="Calibri" w:eastAsia="MS Mincho" w:cs="Arial"/>
          <w:sz w:val="24"/>
          <w:szCs w:val="24"/>
          <w:lang w:val="pl-PL"/>
        </w:rPr>
      </w:pPr>
    </w:p>
    <w:p w:rsidRPr="001961B6" w:rsidR="0015381B" w:rsidP="0015381B" w:rsidRDefault="0015381B" w14:paraId="2104D49C" w14:textId="77777777">
      <w:pPr>
        <w:ind w:left="284"/>
        <w:rPr>
          <w:rFonts w:ascii="Calibri" w:hAnsi="Calibri"/>
          <w:lang w:val="pl-PL"/>
        </w:rPr>
      </w:pPr>
    </w:p>
    <w:p w:rsidRPr="001961B6" w:rsidR="0015381B" w:rsidP="0015381B" w:rsidRDefault="0015381B" w14:paraId="515D1FF0" w14:textId="77777777">
      <w:pPr>
        <w:rPr>
          <w:rFonts w:ascii="Calibri" w:hAnsi="Calibri"/>
          <w:b/>
          <w:lang w:val="pl-PL"/>
        </w:rPr>
      </w:pPr>
      <w:r w:rsidRPr="001961B6">
        <w:rPr>
          <w:rFonts w:ascii="Calibri" w:hAnsi="Calibri"/>
          <w:b/>
          <w:lang w:val="pl-PL"/>
        </w:rPr>
        <w:t>Zamawiający</w:t>
      </w:r>
      <w:r w:rsidRPr="001961B6">
        <w:rPr>
          <w:rFonts w:ascii="Calibri" w:hAnsi="Calibri"/>
          <w:b/>
          <w:lang w:val="pl-PL"/>
        </w:rPr>
        <w:tab/>
      </w:r>
      <w:r w:rsidRPr="001961B6">
        <w:rPr>
          <w:rFonts w:ascii="Calibri" w:hAnsi="Calibri"/>
          <w:b/>
          <w:lang w:val="pl-PL"/>
        </w:rPr>
        <w:tab/>
      </w:r>
      <w:r w:rsidRPr="001961B6">
        <w:rPr>
          <w:rFonts w:ascii="Calibri" w:hAnsi="Calibri"/>
          <w:b/>
          <w:lang w:val="pl-PL"/>
        </w:rPr>
        <w:tab/>
      </w:r>
      <w:r w:rsidRPr="001961B6">
        <w:rPr>
          <w:rFonts w:ascii="Calibri" w:hAnsi="Calibri"/>
          <w:b/>
          <w:lang w:val="pl-PL"/>
        </w:rPr>
        <w:tab/>
      </w:r>
      <w:r w:rsidRPr="001961B6">
        <w:rPr>
          <w:rFonts w:ascii="Calibri" w:hAnsi="Calibri"/>
          <w:b/>
          <w:lang w:val="pl-PL"/>
        </w:rPr>
        <w:tab/>
      </w:r>
      <w:r w:rsidRPr="001961B6">
        <w:rPr>
          <w:rFonts w:ascii="Calibri" w:hAnsi="Calibri"/>
          <w:b/>
          <w:lang w:val="pl-PL"/>
        </w:rPr>
        <w:tab/>
      </w:r>
      <w:r w:rsidRPr="001961B6">
        <w:rPr>
          <w:rFonts w:ascii="Calibri" w:hAnsi="Calibri"/>
          <w:b/>
          <w:lang w:val="pl-PL"/>
        </w:rPr>
        <w:tab/>
      </w:r>
      <w:r w:rsidRPr="001961B6">
        <w:rPr>
          <w:rFonts w:ascii="Calibri" w:hAnsi="Calibri"/>
          <w:b/>
          <w:lang w:val="pl-PL"/>
        </w:rPr>
        <w:tab/>
      </w:r>
      <w:r w:rsidRPr="001961B6">
        <w:rPr>
          <w:rFonts w:ascii="Calibri" w:hAnsi="Calibri"/>
          <w:b/>
          <w:lang w:val="pl-PL"/>
        </w:rPr>
        <w:t>Wykonawca</w:t>
      </w:r>
    </w:p>
    <w:p w:rsidRPr="001961B6" w:rsidR="0015381B" w:rsidP="0015381B" w:rsidRDefault="0015381B" w14:paraId="7C9F2E06" w14:textId="77777777">
      <w:pPr>
        <w:rPr>
          <w:rFonts w:ascii="Calibri" w:hAnsi="Calibri"/>
          <w:b/>
          <w:lang w:val="pl-PL"/>
        </w:rPr>
      </w:pPr>
    </w:p>
    <w:p w:rsidRPr="001961B6" w:rsidR="0015381B" w:rsidP="0015381B" w:rsidRDefault="0015381B" w14:paraId="01B59558" w14:textId="77777777">
      <w:pPr>
        <w:spacing w:line="360" w:lineRule="auto"/>
        <w:rPr>
          <w:rFonts w:ascii="Calibri" w:hAnsi="Calibri" w:eastAsia="MS Mincho" w:cs="Arial"/>
          <w:lang w:val="pl-PL"/>
        </w:rPr>
      </w:pPr>
    </w:p>
    <w:p w:rsidRPr="00CB21C7" w:rsidR="0015381B" w:rsidP="0015381B" w:rsidRDefault="0015381B" w14:paraId="2E2EF982" w14:textId="77777777">
      <w:pPr>
        <w:spacing w:line="360" w:lineRule="auto"/>
        <w:rPr>
          <w:rFonts w:ascii="Calibri" w:hAnsi="Calibri" w:eastAsia="MS Mincho" w:cs="Calibri"/>
          <w:lang w:val="pl-PL"/>
        </w:rPr>
      </w:pPr>
      <w:r w:rsidRPr="00CB21C7">
        <w:rPr>
          <w:rFonts w:ascii="Calibri" w:hAnsi="Calibri" w:eastAsia="MS Mincho" w:cs="Calibri"/>
          <w:lang w:val="pl-PL"/>
        </w:rPr>
        <w:t>Załączniki:</w:t>
      </w:r>
    </w:p>
    <w:p w:rsidRPr="00CB21C7" w:rsidR="00302512" w:rsidP="0015381B" w:rsidRDefault="00302512" w14:paraId="5B26ADF8" w14:textId="77777777">
      <w:pPr>
        <w:rPr>
          <w:rFonts w:ascii="Calibri" w:hAnsi="Calibri" w:eastAsia="MS Mincho" w:cs="Calibri"/>
          <w:lang w:val="pl-PL"/>
        </w:rPr>
      </w:pPr>
      <w:r w:rsidRPr="00CB21C7">
        <w:rPr>
          <w:rFonts w:ascii="Calibri" w:hAnsi="Calibri" w:eastAsia="MS Mincho" w:cs="Calibri"/>
          <w:lang w:val="pl-PL"/>
        </w:rPr>
        <w:t xml:space="preserve">Załącznik nr 1 – Specyfikacja Automatu 7.3 D </w:t>
      </w:r>
    </w:p>
    <w:p w:rsidRPr="00CB21C7" w:rsidR="0015381B" w:rsidP="0015381B" w:rsidRDefault="00302512" w14:paraId="75ECE758" w14:textId="77777777">
      <w:pPr>
        <w:rPr>
          <w:rFonts w:ascii="Calibri" w:hAnsi="Calibri" w:cs="Calibri"/>
          <w:lang w:val="pl-PL"/>
        </w:rPr>
      </w:pPr>
      <w:r w:rsidRPr="00CB21C7">
        <w:rPr>
          <w:rFonts w:ascii="Calibri" w:hAnsi="Calibri" w:eastAsia="MS Mincho" w:cs="Calibri"/>
          <w:lang w:val="pl-PL"/>
        </w:rPr>
        <w:t>Załącznik nr 2</w:t>
      </w:r>
      <w:r w:rsidRPr="00CB21C7" w:rsidR="00036703">
        <w:rPr>
          <w:rFonts w:ascii="Calibri" w:hAnsi="Calibri" w:eastAsia="MS Mincho" w:cs="Calibri"/>
          <w:lang w:val="pl-PL"/>
        </w:rPr>
        <w:t xml:space="preserve"> – Wymagania t</w:t>
      </w:r>
      <w:r w:rsidRPr="00CB21C7" w:rsidR="0015381B">
        <w:rPr>
          <w:rFonts w:ascii="Calibri" w:hAnsi="Calibri" w:eastAsia="MS Mincho" w:cs="Calibri"/>
          <w:lang w:val="pl-PL"/>
        </w:rPr>
        <w:t>echniczne</w:t>
      </w:r>
      <w:r w:rsidRPr="00CB21C7" w:rsidR="00036703">
        <w:rPr>
          <w:rFonts w:ascii="Calibri" w:hAnsi="Calibri" w:eastAsia="MS Mincho" w:cs="Calibri"/>
          <w:lang w:val="pl-PL"/>
        </w:rPr>
        <w:t xml:space="preserve"> hali</w:t>
      </w:r>
    </w:p>
    <w:p w:rsidRPr="00CB21C7" w:rsidR="006E6DF6" w:rsidP="006E6DF6" w:rsidRDefault="00FB4409" w14:paraId="1C741C86" w14:textId="77777777">
      <w:pPr>
        <w:rPr>
          <w:rFonts w:ascii="Calibri" w:hAnsi="Calibri" w:cs="Calibri"/>
          <w:lang w:val="pl-PL"/>
        </w:rPr>
      </w:pPr>
      <w:r w:rsidRPr="00CB21C7">
        <w:rPr>
          <w:rFonts w:ascii="Calibri" w:hAnsi="Calibri" w:cs="Calibri"/>
          <w:lang w:val="pl-PL"/>
        </w:rPr>
        <w:t>Załącznik nr 3 – Tabela rur</w:t>
      </w:r>
    </w:p>
    <w:p w:rsidRPr="00CB21C7" w:rsidR="00FB4409" w:rsidP="006E6DF6" w:rsidRDefault="00FB4409" w14:paraId="2D76F668" w14:textId="77777777">
      <w:pPr>
        <w:rPr>
          <w:rFonts w:ascii="Calibri" w:hAnsi="Calibri" w:cs="Calibri"/>
          <w:lang w:val="pl-PL"/>
        </w:rPr>
      </w:pPr>
      <w:r w:rsidRPr="00CB21C7">
        <w:rPr>
          <w:rFonts w:ascii="Calibri" w:hAnsi="Calibri" w:cs="Calibri"/>
          <w:lang w:val="pl-PL"/>
        </w:rPr>
        <w:t>Załącznik nr 4 --  VdS 2552</w:t>
      </w:r>
    </w:p>
    <w:sectPr w:rsidRPr="00CB21C7" w:rsidR="00FB4409" w:rsidSect="0015381B">
      <w:headerReference w:type="default" r:id="rId8"/>
      <w:footerReference w:type="default" r:id="rId9"/>
      <w:pgSz w:w="11900" w:h="16840" w:orient="portrait"/>
      <w:pgMar w:top="1985" w:right="1418" w:bottom="1418" w:left="1418" w:header="720" w:footer="22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3B84" w:rsidRDefault="00F33B84" w14:paraId="46C1204E" w14:textId="77777777">
      <w:r>
        <w:separator/>
      </w:r>
    </w:p>
  </w:endnote>
  <w:endnote w:type="continuationSeparator" w:id="0">
    <w:p w:rsidR="00F33B84" w:rsidRDefault="00F33B84" w14:paraId="1B767E1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Pro-Regular">
    <w:altName w:val="Times New Roman"/>
    <w:panose1 w:val="00000000000000000000"/>
    <w:charset w:val="4D"/>
    <w:family w:val="auto"/>
    <w:notTrueType/>
    <w:pitch w:val="default"/>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18EF" w:rsidRDefault="00D318EF" w14:paraId="03CFAB79" w14:textId="77777777">
    <w:pPr>
      <w:pStyle w:val="Stopka"/>
      <w:jc w:val="right"/>
      <w:rPr>
        <w:ins w:author="Grażyna Maciejuk" w:date="2020-01-22T15:07:00Z" w:id="22"/>
      </w:rPr>
    </w:pPr>
    <w:ins w:author="Grażyna Maciejuk" w:date="2020-01-22T15:07:00Z" w:id="23">
      <w:r>
        <w:fldChar w:fldCharType="begin"/>
      </w:r>
      <w:r>
        <w:instrText>PAGE   \* MERGEFORMAT</w:instrText>
      </w:r>
      <w:r>
        <w:fldChar w:fldCharType="separate"/>
      </w:r>
    </w:ins>
    <w:r w:rsidRPr="009F53E1" w:rsidR="009F53E1">
      <w:rPr>
        <w:noProof/>
        <w:lang w:val="pl-PL"/>
      </w:rPr>
      <w:t>2</w:t>
    </w:r>
    <w:ins w:author="Grażyna Maciejuk" w:date="2020-01-22T15:07:00Z" w:id="24">
      <w:r>
        <w:fldChar w:fldCharType="end"/>
      </w:r>
    </w:ins>
  </w:p>
  <w:p w:rsidRPr="00747BE1" w:rsidR="00FB2C97" w:rsidP="00864E11" w:rsidRDefault="00FB2C97" w14:paraId="0C4F9CA7" w14:textId="77777777">
    <w:pPr>
      <w:pStyle w:val="BasicParagraph"/>
      <w:jc w:val="both"/>
      <w:rPr>
        <w:rFonts w:ascii="Arial Narrow" w:hAnsi="Arial Narrow" w:cs="Times New Roman"/>
        <w:color w:val="201C6F"/>
        <w:sz w:val="14"/>
        <w:szCs w:val="14"/>
        <w:lang w:val="pl-P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3B84" w:rsidRDefault="00F33B84" w14:paraId="77786954" w14:textId="77777777">
      <w:r>
        <w:separator/>
      </w:r>
    </w:p>
  </w:footnote>
  <w:footnote w:type="continuationSeparator" w:id="0">
    <w:p w:rsidR="00F33B84" w:rsidRDefault="00F33B84" w14:paraId="4AAD493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F4CF0" w:rsidR="003F4CF0" w:rsidP="00F47DF2" w:rsidRDefault="003F4CF0" w14:paraId="39A54278" w14:textId="77777777">
    <w:pPr>
      <w:pStyle w:val="Nagwek"/>
      <w:ind w:left="142" w:hanging="180"/>
      <w:rPr>
        <w:sz w:val="28"/>
        <w:szCs w:val="28"/>
        <w:vertAlign w:val="subscri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
    <w:nsid w:val="6f0cf9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ed8c3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F60E41E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1F0A16D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9923F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48A234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B3AFC9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6763618"/>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2F36A83C"/>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6722235A"/>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8A7415EA"/>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57F6F88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8E2212A"/>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0605B99"/>
    <w:multiLevelType w:val="hybridMultilevel"/>
    <w:tmpl w:val="98C06DDE"/>
    <w:lvl w:ilvl="0" w:tplc="0415000F">
      <w:start w:val="1"/>
      <w:numFmt w:val="decimal"/>
      <w:lvlText w:val="%1."/>
      <w:lvlJc w:val="left"/>
      <w:pPr>
        <w:ind w:left="644"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40F2E4F"/>
    <w:multiLevelType w:val="hybridMultilevel"/>
    <w:tmpl w:val="F79473FE"/>
    <w:lvl w:ilvl="0" w:tplc="0415000F">
      <w:start w:val="1"/>
      <w:numFmt w:val="decimal"/>
      <w:lvlText w:val="%1."/>
      <w:lvlJc w:val="left"/>
      <w:pPr>
        <w:ind w:left="644" w:hanging="360"/>
      </w:pPr>
    </w:lvl>
    <w:lvl w:ilvl="1" w:tplc="3D80CDB2">
      <w:start w:val="1"/>
      <w:numFmt w:val="lowerLetter"/>
      <w:lvlText w:val="%2)"/>
      <w:lvlJc w:val="left"/>
      <w:pPr>
        <w:ind w:left="1364" w:hanging="360"/>
      </w:pPr>
      <w:rPr>
        <w:rFonts w:hint="default"/>
      </w:r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3" w15:restartNumberingAfterBreak="0">
    <w:nsid w:val="227479E3"/>
    <w:multiLevelType w:val="hybridMultilevel"/>
    <w:tmpl w:val="AA9CB5DA"/>
    <w:lvl w:ilvl="0" w:tplc="04150017">
      <w:start w:val="1"/>
      <w:numFmt w:val="lowerLetter"/>
      <w:lvlText w:val="%1)"/>
      <w:lvlJc w:val="left"/>
      <w:pPr>
        <w:ind w:left="720" w:hanging="360"/>
      </w:pPr>
    </w:lvl>
    <w:lvl w:ilvl="1" w:tplc="170C9EEA">
      <w:start w:val="1"/>
      <w:numFmt w:val="decimal"/>
      <w:lvlText w:val="%2."/>
      <w:lvlJc w:val="left"/>
      <w:pPr>
        <w:ind w:left="1500" w:hanging="42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463126D"/>
    <w:multiLevelType w:val="hybridMultilevel"/>
    <w:tmpl w:val="4B3A5CDC"/>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5" w15:restartNumberingAfterBreak="0">
    <w:nsid w:val="2CE7541F"/>
    <w:multiLevelType w:val="hybridMultilevel"/>
    <w:tmpl w:val="C09E2346"/>
    <w:lvl w:ilvl="0" w:tplc="8C3EA4D0">
      <w:start w:val="1"/>
      <w:numFmt w:val="decimal"/>
      <w:lvlText w:val="%1."/>
      <w:lvlJc w:val="left"/>
      <w:pPr>
        <w:ind w:left="6799" w:hanging="4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1E1339E"/>
    <w:multiLevelType w:val="hybridMultilevel"/>
    <w:tmpl w:val="F71A6494"/>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8DC1E84"/>
    <w:multiLevelType w:val="hybridMultilevel"/>
    <w:tmpl w:val="E0746A9E"/>
    <w:lvl w:ilvl="0" w:tplc="04150001">
      <w:start w:val="1"/>
      <w:numFmt w:val="bullet"/>
      <w:lvlText w:val=""/>
      <w:lvlJc w:val="left"/>
      <w:pPr>
        <w:ind w:left="765" w:hanging="360"/>
      </w:pPr>
      <w:rPr>
        <w:rFonts w:hint="default" w:ascii="Symbol" w:hAnsi="Symbol"/>
      </w:rPr>
    </w:lvl>
    <w:lvl w:ilvl="1" w:tplc="04150003" w:tentative="1">
      <w:start w:val="1"/>
      <w:numFmt w:val="bullet"/>
      <w:lvlText w:val="o"/>
      <w:lvlJc w:val="left"/>
      <w:pPr>
        <w:ind w:left="1485" w:hanging="360"/>
      </w:pPr>
      <w:rPr>
        <w:rFonts w:hint="default" w:ascii="Courier New" w:hAnsi="Courier New" w:cs="Courier New"/>
      </w:rPr>
    </w:lvl>
    <w:lvl w:ilvl="2" w:tplc="04150005" w:tentative="1">
      <w:start w:val="1"/>
      <w:numFmt w:val="bullet"/>
      <w:lvlText w:val=""/>
      <w:lvlJc w:val="left"/>
      <w:pPr>
        <w:ind w:left="2205" w:hanging="360"/>
      </w:pPr>
      <w:rPr>
        <w:rFonts w:hint="default" w:ascii="Wingdings" w:hAnsi="Wingdings"/>
      </w:rPr>
    </w:lvl>
    <w:lvl w:ilvl="3" w:tplc="04150001" w:tentative="1">
      <w:start w:val="1"/>
      <w:numFmt w:val="bullet"/>
      <w:lvlText w:val=""/>
      <w:lvlJc w:val="left"/>
      <w:pPr>
        <w:ind w:left="2925" w:hanging="360"/>
      </w:pPr>
      <w:rPr>
        <w:rFonts w:hint="default" w:ascii="Symbol" w:hAnsi="Symbol"/>
      </w:rPr>
    </w:lvl>
    <w:lvl w:ilvl="4" w:tplc="04150003" w:tentative="1">
      <w:start w:val="1"/>
      <w:numFmt w:val="bullet"/>
      <w:lvlText w:val="o"/>
      <w:lvlJc w:val="left"/>
      <w:pPr>
        <w:ind w:left="3645" w:hanging="360"/>
      </w:pPr>
      <w:rPr>
        <w:rFonts w:hint="default" w:ascii="Courier New" w:hAnsi="Courier New" w:cs="Courier New"/>
      </w:rPr>
    </w:lvl>
    <w:lvl w:ilvl="5" w:tplc="04150005" w:tentative="1">
      <w:start w:val="1"/>
      <w:numFmt w:val="bullet"/>
      <w:lvlText w:val=""/>
      <w:lvlJc w:val="left"/>
      <w:pPr>
        <w:ind w:left="4365" w:hanging="360"/>
      </w:pPr>
      <w:rPr>
        <w:rFonts w:hint="default" w:ascii="Wingdings" w:hAnsi="Wingdings"/>
      </w:rPr>
    </w:lvl>
    <w:lvl w:ilvl="6" w:tplc="04150001" w:tentative="1">
      <w:start w:val="1"/>
      <w:numFmt w:val="bullet"/>
      <w:lvlText w:val=""/>
      <w:lvlJc w:val="left"/>
      <w:pPr>
        <w:ind w:left="5085" w:hanging="360"/>
      </w:pPr>
      <w:rPr>
        <w:rFonts w:hint="default" w:ascii="Symbol" w:hAnsi="Symbol"/>
      </w:rPr>
    </w:lvl>
    <w:lvl w:ilvl="7" w:tplc="04150003" w:tentative="1">
      <w:start w:val="1"/>
      <w:numFmt w:val="bullet"/>
      <w:lvlText w:val="o"/>
      <w:lvlJc w:val="left"/>
      <w:pPr>
        <w:ind w:left="5805" w:hanging="360"/>
      </w:pPr>
      <w:rPr>
        <w:rFonts w:hint="default" w:ascii="Courier New" w:hAnsi="Courier New" w:cs="Courier New"/>
      </w:rPr>
    </w:lvl>
    <w:lvl w:ilvl="8" w:tplc="04150005" w:tentative="1">
      <w:start w:val="1"/>
      <w:numFmt w:val="bullet"/>
      <w:lvlText w:val=""/>
      <w:lvlJc w:val="left"/>
      <w:pPr>
        <w:ind w:left="6525" w:hanging="360"/>
      </w:pPr>
      <w:rPr>
        <w:rFonts w:hint="default" w:ascii="Wingdings" w:hAnsi="Wingdings"/>
      </w:rPr>
    </w:lvl>
  </w:abstractNum>
  <w:abstractNum w:abstractNumId="18" w15:restartNumberingAfterBreak="0">
    <w:nsid w:val="3AE051B4"/>
    <w:multiLevelType w:val="hybridMultilevel"/>
    <w:tmpl w:val="ED160D64"/>
    <w:lvl w:ilvl="0" w:tplc="A36CE4A4">
      <w:start w:val="1"/>
      <w:numFmt w:val="decimal"/>
      <w:lvlText w:val="%1."/>
      <w:lvlJc w:val="left"/>
      <w:pPr>
        <w:ind w:left="780" w:hanging="4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897C9A"/>
    <w:multiLevelType w:val="hybridMultilevel"/>
    <w:tmpl w:val="E8BE40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C835685"/>
    <w:multiLevelType w:val="hybridMultilevel"/>
    <w:tmpl w:val="F74000EC"/>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1" w15:restartNumberingAfterBreak="0">
    <w:nsid w:val="64F71D9A"/>
    <w:multiLevelType w:val="hybridMultilevel"/>
    <w:tmpl w:val="AA4CAD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24">
    <w:abstractNumId w:val="23"/>
  </w:num>
  <w:num w:numId="23">
    <w:abstractNumId w:val="22"/>
  </w:num>
  <w:num w:numId="1" w16cid:durableId="1003237086">
    <w:abstractNumId w:val="10"/>
  </w:num>
  <w:num w:numId="2" w16cid:durableId="1195118514">
    <w:abstractNumId w:val="8"/>
  </w:num>
  <w:num w:numId="3" w16cid:durableId="27722546">
    <w:abstractNumId w:val="7"/>
  </w:num>
  <w:num w:numId="4" w16cid:durableId="998728359">
    <w:abstractNumId w:val="6"/>
  </w:num>
  <w:num w:numId="5" w16cid:durableId="2054621901">
    <w:abstractNumId w:val="5"/>
  </w:num>
  <w:num w:numId="6" w16cid:durableId="1377698116">
    <w:abstractNumId w:val="9"/>
  </w:num>
  <w:num w:numId="7" w16cid:durableId="452094413">
    <w:abstractNumId w:val="4"/>
  </w:num>
  <w:num w:numId="8" w16cid:durableId="1696231963">
    <w:abstractNumId w:val="3"/>
  </w:num>
  <w:num w:numId="9" w16cid:durableId="894315058">
    <w:abstractNumId w:val="2"/>
  </w:num>
  <w:num w:numId="10" w16cid:durableId="459109840">
    <w:abstractNumId w:val="1"/>
  </w:num>
  <w:num w:numId="11" w16cid:durableId="1881355949">
    <w:abstractNumId w:val="0"/>
  </w:num>
  <w:num w:numId="12" w16cid:durableId="898781124">
    <w:abstractNumId w:val="18"/>
  </w:num>
  <w:num w:numId="13" w16cid:durableId="1982077420">
    <w:abstractNumId w:val="15"/>
  </w:num>
  <w:num w:numId="14" w16cid:durableId="1329283474">
    <w:abstractNumId w:val="19"/>
  </w:num>
  <w:num w:numId="15" w16cid:durableId="636109019">
    <w:abstractNumId w:val="11"/>
  </w:num>
  <w:num w:numId="16" w16cid:durableId="1229849124">
    <w:abstractNumId w:val="12"/>
  </w:num>
  <w:num w:numId="17" w16cid:durableId="1585215702">
    <w:abstractNumId w:val="16"/>
  </w:num>
  <w:num w:numId="18" w16cid:durableId="481971638">
    <w:abstractNumId w:val="21"/>
  </w:num>
  <w:num w:numId="19" w16cid:durableId="1198156508">
    <w:abstractNumId w:val="13"/>
  </w:num>
  <w:num w:numId="20" w16cid:durableId="171727751">
    <w:abstractNumId w:val="20"/>
  </w:num>
  <w:num w:numId="21" w16cid:durableId="1804274906">
    <w:abstractNumId w:val="14"/>
  </w:num>
  <w:num w:numId="22" w16cid:durableId="192409640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żyna Maciejuk">
    <w15:presenceInfo w15:providerId="AD" w15:userId="S-1-5-21-3168014619-3455604299-521902660-364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activeWritingStyle w:lang="en-US" w:vendorID="6" w:dllVersion="2"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43C"/>
    <w:rsid w:val="00020D73"/>
    <w:rsid w:val="000214DB"/>
    <w:rsid w:val="00036703"/>
    <w:rsid w:val="00042A9D"/>
    <w:rsid w:val="00053AC0"/>
    <w:rsid w:val="00057166"/>
    <w:rsid w:val="000714D7"/>
    <w:rsid w:val="00072AA6"/>
    <w:rsid w:val="000A38B6"/>
    <w:rsid w:val="000B3703"/>
    <w:rsid w:val="000B4AE6"/>
    <w:rsid w:val="000D2959"/>
    <w:rsid w:val="00132936"/>
    <w:rsid w:val="0013494E"/>
    <w:rsid w:val="0014488F"/>
    <w:rsid w:val="0015381B"/>
    <w:rsid w:val="001677CD"/>
    <w:rsid w:val="00174B1B"/>
    <w:rsid w:val="001C260D"/>
    <w:rsid w:val="002143EB"/>
    <w:rsid w:val="00222A23"/>
    <w:rsid w:val="00226130"/>
    <w:rsid w:val="002374AF"/>
    <w:rsid w:val="002448C7"/>
    <w:rsid w:val="00252C60"/>
    <w:rsid w:val="00257BA2"/>
    <w:rsid w:val="0028728C"/>
    <w:rsid w:val="002903A7"/>
    <w:rsid w:val="00296AA4"/>
    <w:rsid w:val="002C3DF6"/>
    <w:rsid w:val="002F7278"/>
    <w:rsid w:val="00302512"/>
    <w:rsid w:val="00304919"/>
    <w:rsid w:val="00306A98"/>
    <w:rsid w:val="003101D6"/>
    <w:rsid w:val="00336587"/>
    <w:rsid w:val="003554DC"/>
    <w:rsid w:val="003B0FB7"/>
    <w:rsid w:val="003B3800"/>
    <w:rsid w:val="003F4CF0"/>
    <w:rsid w:val="003F7ADD"/>
    <w:rsid w:val="00415EAE"/>
    <w:rsid w:val="00430FB3"/>
    <w:rsid w:val="004504AF"/>
    <w:rsid w:val="0045788D"/>
    <w:rsid w:val="004752E6"/>
    <w:rsid w:val="00483F24"/>
    <w:rsid w:val="00496E99"/>
    <w:rsid w:val="004A76D6"/>
    <w:rsid w:val="0055412E"/>
    <w:rsid w:val="00561B2A"/>
    <w:rsid w:val="005844F5"/>
    <w:rsid w:val="005927D8"/>
    <w:rsid w:val="005B38C8"/>
    <w:rsid w:val="005C17DF"/>
    <w:rsid w:val="005E39F6"/>
    <w:rsid w:val="005E6560"/>
    <w:rsid w:val="005F4A0E"/>
    <w:rsid w:val="00613357"/>
    <w:rsid w:val="0061339D"/>
    <w:rsid w:val="00613677"/>
    <w:rsid w:val="006176A9"/>
    <w:rsid w:val="006224D4"/>
    <w:rsid w:val="0062402B"/>
    <w:rsid w:val="00642F22"/>
    <w:rsid w:val="00684086"/>
    <w:rsid w:val="006939FD"/>
    <w:rsid w:val="00694521"/>
    <w:rsid w:val="006E6DF6"/>
    <w:rsid w:val="007103AD"/>
    <w:rsid w:val="00742DFA"/>
    <w:rsid w:val="00747BE1"/>
    <w:rsid w:val="00791163"/>
    <w:rsid w:val="007A6A34"/>
    <w:rsid w:val="007E3881"/>
    <w:rsid w:val="007F6D5E"/>
    <w:rsid w:val="00823D7E"/>
    <w:rsid w:val="00841F6C"/>
    <w:rsid w:val="008568BA"/>
    <w:rsid w:val="00864E11"/>
    <w:rsid w:val="00866F71"/>
    <w:rsid w:val="00885FCB"/>
    <w:rsid w:val="009055F2"/>
    <w:rsid w:val="009133D7"/>
    <w:rsid w:val="00940145"/>
    <w:rsid w:val="009548DE"/>
    <w:rsid w:val="00965D87"/>
    <w:rsid w:val="0096753B"/>
    <w:rsid w:val="00972DE5"/>
    <w:rsid w:val="009769F4"/>
    <w:rsid w:val="009D583B"/>
    <w:rsid w:val="009F53E1"/>
    <w:rsid w:val="00A173D0"/>
    <w:rsid w:val="00A31D9E"/>
    <w:rsid w:val="00A714F0"/>
    <w:rsid w:val="00A80FD5"/>
    <w:rsid w:val="00AB68CE"/>
    <w:rsid w:val="00AF5A12"/>
    <w:rsid w:val="00B05C27"/>
    <w:rsid w:val="00B234CD"/>
    <w:rsid w:val="00B86923"/>
    <w:rsid w:val="00BA0426"/>
    <w:rsid w:val="00BD6EEF"/>
    <w:rsid w:val="00BE5ADC"/>
    <w:rsid w:val="00C17A6A"/>
    <w:rsid w:val="00C236C8"/>
    <w:rsid w:val="00C23C3B"/>
    <w:rsid w:val="00C47DCC"/>
    <w:rsid w:val="00CB21C7"/>
    <w:rsid w:val="00CC4AEC"/>
    <w:rsid w:val="00CE2626"/>
    <w:rsid w:val="00CE7CA0"/>
    <w:rsid w:val="00D318EF"/>
    <w:rsid w:val="00D42689"/>
    <w:rsid w:val="00D4327E"/>
    <w:rsid w:val="00D566EE"/>
    <w:rsid w:val="00DA12CE"/>
    <w:rsid w:val="00DB4515"/>
    <w:rsid w:val="00DD51D6"/>
    <w:rsid w:val="00DF4EF9"/>
    <w:rsid w:val="00E31733"/>
    <w:rsid w:val="00E332BE"/>
    <w:rsid w:val="00E56DF1"/>
    <w:rsid w:val="00E7560A"/>
    <w:rsid w:val="00E84ABB"/>
    <w:rsid w:val="00E8643C"/>
    <w:rsid w:val="00E8666C"/>
    <w:rsid w:val="00E917FB"/>
    <w:rsid w:val="00F33B84"/>
    <w:rsid w:val="00F34FAB"/>
    <w:rsid w:val="00F36AC8"/>
    <w:rsid w:val="00F47DF2"/>
    <w:rsid w:val="00F52BC4"/>
    <w:rsid w:val="00F56D74"/>
    <w:rsid w:val="00FB2C97"/>
    <w:rsid w:val="00FB4409"/>
    <w:rsid w:val="00FF572E"/>
    <w:rsid w:val="0BCF0030"/>
    <w:rsid w:val="68CA817D"/>
  </w:rsids>
  <m:mathPr>
    <m:mathFont m:val="Cambria Math"/>
    <m:brkBin m:val="before"/>
    <m:brkBinSub m:val="--"/>
    <m:smallFrac m:val="0"/>
    <m:dispDef m:val="0"/>
    <m:lMargin m:val="0"/>
    <m:rMargin m:val="0"/>
    <m:defJc m:val="centerGroup"/>
    <m:wrapRight/>
    <m:intLim m:val="subSup"/>
    <m:naryLim m:val="subSup"/>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2ECF6B48"/>
  <w15:chartTrackingRefBased/>
  <w15:docId w15:val="{6DD0C5AF-19FE-462A-98E3-6BCBC33D41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rPr>
      <w:sz w:val="24"/>
      <w:szCs w:val="24"/>
      <w:lang w:val="en-US" w:eastAsia="en-US"/>
    </w:r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paragraph" w:styleId="Nagwek">
    <w:name w:val="header"/>
    <w:basedOn w:val="Normalny"/>
    <w:rsid w:val="0089774E"/>
    <w:pPr>
      <w:tabs>
        <w:tab w:val="center" w:pos="4320"/>
        <w:tab w:val="right" w:pos="8640"/>
      </w:tabs>
    </w:pPr>
  </w:style>
  <w:style w:type="paragraph" w:styleId="Stopka">
    <w:name w:val="footer"/>
    <w:basedOn w:val="Normalny"/>
    <w:link w:val="StopkaZnak"/>
    <w:uiPriority w:val="99"/>
    <w:rsid w:val="0089774E"/>
    <w:pPr>
      <w:tabs>
        <w:tab w:val="center" w:pos="4320"/>
        <w:tab w:val="right" w:pos="8640"/>
      </w:tabs>
    </w:pPr>
  </w:style>
  <w:style w:type="paragraph" w:styleId="BasicParagraph" w:customStyle="1">
    <w:name w:val="[Basic Paragraph]"/>
    <w:basedOn w:val="Normalny"/>
    <w:uiPriority w:val="99"/>
    <w:rsid w:val="00864E11"/>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character" w:styleId="Hipercze">
    <w:name w:val="Hyperlink"/>
    <w:uiPriority w:val="99"/>
    <w:unhideWhenUsed/>
    <w:rsid w:val="00864E11"/>
    <w:rPr>
      <w:color w:val="0000FF"/>
      <w:u w:val="single"/>
    </w:rPr>
  </w:style>
  <w:style w:type="character" w:styleId="UyteHipercze">
    <w:name w:val="FollowedHyperlink"/>
    <w:uiPriority w:val="99"/>
    <w:semiHidden/>
    <w:unhideWhenUsed/>
    <w:rsid w:val="00864E11"/>
    <w:rPr>
      <w:color w:val="800080"/>
      <w:u w:val="single"/>
    </w:rPr>
  </w:style>
  <w:style w:type="paragraph" w:styleId="NormalnyWeb">
    <w:name w:val="Normal (Web)"/>
    <w:basedOn w:val="Normalny"/>
    <w:uiPriority w:val="99"/>
    <w:unhideWhenUsed/>
    <w:rsid w:val="0015381B"/>
    <w:rPr>
      <w:rFonts w:eastAsia="Calibri"/>
      <w:lang w:val="pl-PL" w:eastAsia="pl-PL"/>
    </w:rPr>
  </w:style>
  <w:style w:type="character" w:styleId="Pogrubienie">
    <w:name w:val="Strong"/>
    <w:uiPriority w:val="22"/>
    <w:qFormat/>
    <w:rsid w:val="0015381B"/>
    <w:rPr>
      <w:b/>
      <w:bCs/>
    </w:rPr>
  </w:style>
  <w:style w:type="paragraph" w:styleId="Akapitzlist">
    <w:name w:val="List Paragraph"/>
    <w:basedOn w:val="Normalny"/>
    <w:uiPriority w:val="34"/>
    <w:qFormat/>
    <w:rsid w:val="0015381B"/>
    <w:pPr>
      <w:spacing w:line="300" w:lineRule="atLeast"/>
      <w:ind w:left="720"/>
      <w:contextualSpacing/>
    </w:pPr>
    <w:rPr>
      <w:rFonts w:ascii="Times" w:hAnsi="Times"/>
      <w:sz w:val="22"/>
      <w:szCs w:val="20"/>
      <w:lang w:eastAsia="pl-PL"/>
    </w:rPr>
  </w:style>
  <w:style w:type="character" w:styleId="Odwoaniedokomentarza">
    <w:name w:val="annotation reference"/>
    <w:uiPriority w:val="99"/>
    <w:semiHidden/>
    <w:unhideWhenUsed/>
    <w:rsid w:val="0015381B"/>
    <w:rPr>
      <w:sz w:val="16"/>
      <w:szCs w:val="16"/>
    </w:rPr>
  </w:style>
  <w:style w:type="paragraph" w:styleId="Tekstkomentarza">
    <w:name w:val="annotation text"/>
    <w:basedOn w:val="Normalny"/>
    <w:link w:val="TekstkomentarzaZnak"/>
    <w:uiPriority w:val="99"/>
    <w:unhideWhenUsed/>
    <w:rsid w:val="0015381B"/>
    <w:rPr>
      <w:rFonts w:ascii="Times" w:hAnsi="Times"/>
      <w:sz w:val="20"/>
      <w:szCs w:val="20"/>
      <w:lang w:eastAsia="pl-PL"/>
    </w:rPr>
  </w:style>
  <w:style w:type="character" w:styleId="TekstkomentarzaZnak" w:customStyle="1">
    <w:name w:val="Tekst komentarza Znak"/>
    <w:link w:val="Tekstkomentarza"/>
    <w:uiPriority w:val="99"/>
    <w:rsid w:val="0015381B"/>
    <w:rPr>
      <w:rFonts w:ascii="Times" w:hAnsi="Times"/>
      <w:lang w:val="en-US"/>
    </w:rPr>
  </w:style>
  <w:style w:type="paragraph" w:styleId="Tekstpodstawowy2">
    <w:name w:val="Body Text 2"/>
    <w:basedOn w:val="Normalny"/>
    <w:link w:val="Tekstpodstawowy2Znak"/>
    <w:uiPriority w:val="99"/>
    <w:semiHidden/>
    <w:unhideWhenUsed/>
    <w:rsid w:val="0015381B"/>
    <w:pPr>
      <w:spacing w:after="120" w:line="480" w:lineRule="auto"/>
    </w:pPr>
    <w:rPr>
      <w:rFonts w:ascii="Times" w:hAnsi="Times"/>
      <w:sz w:val="22"/>
      <w:szCs w:val="20"/>
      <w:lang w:eastAsia="pl-PL"/>
    </w:rPr>
  </w:style>
  <w:style w:type="character" w:styleId="Tekstpodstawowy2Znak" w:customStyle="1">
    <w:name w:val="Tekst podstawowy 2 Znak"/>
    <w:link w:val="Tekstpodstawowy2"/>
    <w:uiPriority w:val="99"/>
    <w:semiHidden/>
    <w:rsid w:val="0015381B"/>
    <w:rPr>
      <w:rFonts w:ascii="Times" w:hAnsi="Times"/>
      <w:sz w:val="22"/>
      <w:lang w:val="en-US"/>
    </w:rPr>
  </w:style>
  <w:style w:type="paragraph" w:styleId="Tekstdymka">
    <w:name w:val="Balloon Text"/>
    <w:basedOn w:val="Normalny"/>
    <w:link w:val="TekstdymkaZnak"/>
    <w:uiPriority w:val="99"/>
    <w:semiHidden/>
    <w:unhideWhenUsed/>
    <w:rsid w:val="0015381B"/>
    <w:rPr>
      <w:rFonts w:ascii="Tahoma" w:hAnsi="Tahoma" w:cs="Tahoma"/>
      <w:sz w:val="16"/>
      <w:szCs w:val="16"/>
    </w:rPr>
  </w:style>
  <w:style w:type="character" w:styleId="TekstdymkaZnak" w:customStyle="1">
    <w:name w:val="Tekst dymka Znak"/>
    <w:link w:val="Tekstdymka"/>
    <w:uiPriority w:val="99"/>
    <w:semiHidden/>
    <w:rsid w:val="0015381B"/>
    <w:rPr>
      <w:rFonts w:ascii="Tahoma" w:hAnsi="Tahoma" w:cs="Tahoma"/>
      <w:sz w:val="16"/>
      <w:szCs w:val="16"/>
      <w:lang w:val="en-US" w:eastAsia="en-US"/>
    </w:rPr>
  </w:style>
  <w:style w:type="character" w:styleId="StopkaZnak" w:customStyle="1">
    <w:name w:val="Stopka Znak"/>
    <w:link w:val="Stopka"/>
    <w:uiPriority w:val="99"/>
    <w:rsid w:val="00D318E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3120">
      <w:bodyDiv w:val="1"/>
      <w:marLeft w:val="0"/>
      <w:marRight w:val="0"/>
      <w:marTop w:val="0"/>
      <w:marBottom w:val="0"/>
      <w:divBdr>
        <w:top w:val="none" w:sz="0" w:space="0" w:color="auto"/>
        <w:left w:val="none" w:sz="0" w:space="0" w:color="auto"/>
        <w:bottom w:val="none" w:sz="0" w:space="0" w:color="auto"/>
        <w:right w:val="none" w:sz="0" w:space="0" w:color="auto"/>
      </w:divBdr>
    </w:div>
    <w:div w:id="1328240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microsoft.com/office/2011/relationships/people" Target="people.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2982F-F42F-4475-B53F-59593D5A6A9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home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QWERTY</dc:creator>
  <keywords/>
  <lastModifiedBy>Robert Stebelski</lastModifiedBy>
  <revision>9</revision>
  <lastPrinted>2016-11-29T12:58:00.0000000Z</lastPrinted>
  <dcterms:created xsi:type="dcterms:W3CDTF">2023-10-19T16:44:00.0000000Z</dcterms:created>
  <dcterms:modified xsi:type="dcterms:W3CDTF">2023-11-09T12:17:06.6357271Z</dcterms:modified>
</coreProperties>
</file>